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D076" w14:textId="35119412"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Holger Metzler</w:t>
      </w:r>
    </w:p>
    <w:p w14:paraId="6AAD8C73" w14:textId="7E6A49B5"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Department of Forest Ecology and Management</w:t>
      </w:r>
    </w:p>
    <w:p w14:paraId="1EF1F584" w14:textId="4E9A966B"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Swedish University of Agricultural Sciences</w:t>
      </w:r>
    </w:p>
    <w:p w14:paraId="43648558" w14:textId="26512C37" w:rsidR="009D1CEC" w:rsidRPr="009977D8" w:rsidRDefault="009D1CEC" w:rsidP="009D1CEC">
      <w:pPr>
        <w:spacing w:after="0"/>
        <w:rPr>
          <w:rFonts w:ascii="Times New Roman" w:hAnsi="Times New Roman" w:cs="Times New Roman"/>
          <w:sz w:val="24"/>
          <w:szCs w:val="24"/>
          <w:lang w:val="en-GB"/>
        </w:rPr>
      </w:pPr>
      <w:proofErr w:type="spellStart"/>
      <w:r w:rsidRPr="009977D8">
        <w:rPr>
          <w:rFonts w:ascii="Times New Roman" w:hAnsi="Times New Roman" w:cs="Times New Roman"/>
          <w:sz w:val="24"/>
          <w:szCs w:val="24"/>
          <w:lang w:val="en-GB"/>
        </w:rPr>
        <w:t>Skogsmarksgr</w:t>
      </w:r>
      <w:r w:rsidR="009977D8">
        <w:rPr>
          <w:rFonts w:ascii="Times New Roman" w:hAnsi="Times New Roman" w:cs="Times New Roman"/>
          <w:sz w:val="24"/>
          <w:szCs w:val="24"/>
          <w:lang w:val="en-GB"/>
        </w:rPr>
        <w:t>ä</w:t>
      </w:r>
      <w:r w:rsidRPr="009977D8">
        <w:rPr>
          <w:rFonts w:ascii="Times New Roman" w:hAnsi="Times New Roman" w:cs="Times New Roman"/>
          <w:sz w:val="24"/>
          <w:szCs w:val="24"/>
          <w:lang w:val="en-GB"/>
        </w:rPr>
        <w:t>nd</w:t>
      </w:r>
      <w:proofErr w:type="spellEnd"/>
      <w:r w:rsidRPr="009977D8">
        <w:rPr>
          <w:rFonts w:ascii="Times New Roman" w:hAnsi="Times New Roman" w:cs="Times New Roman"/>
          <w:sz w:val="24"/>
          <w:szCs w:val="24"/>
          <w:lang w:val="en-GB"/>
        </w:rPr>
        <w:t xml:space="preserve"> 17</w:t>
      </w:r>
    </w:p>
    <w:p w14:paraId="025C6A3F" w14:textId="56564580"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901 83 </w:t>
      </w:r>
      <w:proofErr w:type="spellStart"/>
      <w:r w:rsidRPr="009977D8">
        <w:rPr>
          <w:rFonts w:ascii="Times New Roman" w:hAnsi="Times New Roman" w:cs="Times New Roman"/>
          <w:sz w:val="24"/>
          <w:szCs w:val="24"/>
          <w:lang w:val="en-GB"/>
        </w:rPr>
        <w:t>Umeå</w:t>
      </w:r>
      <w:proofErr w:type="spellEnd"/>
    </w:p>
    <w:p w14:paraId="22AF860B" w14:textId="46B5136B"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Sweden</w:t>
      </w:r>
    </w:p>
    <w:p w14:paraId="20E8FFD2" w14:textId="66C3534A" w:rsidR="009D1CEC" w:rsidRPr="009977D8" w:rsidRDefault="009D1CEC" w:rsidP="009D1CEC">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holger.metzler@slu.se</w:t>
      </w:r>
    </w:p>
    <w:p w14:paraId="5C749CB0" w14:textId="77777777" w:rsidR="009D1CEC" w:rsidRPr="009977D8" w:rsidRDefault="009D1CEC" w:rsidP="0074506D">
      <w:pPr>
        <w:spacing w:after="0"/>
        <w:rPr>
          <w:rFonts w:ascii="Times New Roman" w:hAnsi="Times New Roman" w:cs="Times New Roman"/>
          <w:sz w:val="24"/>
          <w:szCs w:val="24"/>
          <w:lang w:val="en-GB"/>
        </w:rPr>
      </w:pPr>
    </w:p>
    <w:p w14:paraId="45DD42FA" w14:textId="77777777" w:rsidR="004069E1" w:rsidRDefault="004069E1" w:rsidP="0074506D">
      <w:pPr>
        <w:spacing w:after="0"/>
        <w:rPr>
          <w:rFonts w:ascii="Times New Roman" w:hAnsi="Times New Roman" w:cs="Times New Roman"/>
          <w:sz w:val="24"/>
          <w:szCs w:val="24"/>
          <w:lang w:val="en-GB"/>
        </w:rPr>
      </w:pPr>
    </w:p>
    <w:p w14:paraId="0B6F9965" w14:textId="69C501A7" w:rsidR="0074506D" w:rsidRPr="009977D8"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Prof. Roussos Dimitrakopoulos</w:t>
      </w:r>
    </w:p>
    <w:p w14:paraId="535C725C" w14:textId="77777777" w:rsidR="0074506D" w:rsidRPr="009977D8"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Editor-in-Chief</w:t>
      </w:r>
    </w:p>
    <w:p w14:paraId="23C444FC" w14:textId="1C9C15E1" w:rsidR="0074506D" w:rsidRDefault="0074506D"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Mathematical Geosciences</w:t>
      </w:r>
    </w:p>
    <w:p w14:paraId="0191FA4B" w14:textId="77777777" w:rsidR="004069E1" w:rsidRDefault="004069E1" w:rsidP="0074506D">
      <w:pPr>
        <w:spacing w:after="0"/>
        <w:rPr>
          <w:rFonts w:ascii="Times New Roman" w:hAnsi="Times New Roman" w:cs="Times New Roman"/>
          <w:sz w:val="24"/>
          <w:szCs w:val="24"/>
          <w:lang w:val="en-GB"/>
        </w:rPr>
      </w:pPr>
    </w:p>
    <w:p w14:paraId="07D24313" w14:textId="77777777" w:rsidR="004069E1" w:rsidRDefault="004069E1" w:rsidP="0074506D">
      <w:pPr>
        <w:spacing w:after="0"/>
        <w:rPr>
          <w:rFonts w:ascii="Times New Roman" w:hAnsi="Times New Roman" w:cs="Times New Roman"/>
          <w:sz w:val="24"/>
          <w:szCs w:val="24"/>
          <w:lang w:val="en-GB"/>
        </w:rPr>
      </w:pPr>
    </w:p>
    <w:p w14:paraId="19D7C045" w14:textId="0F2E3016" w:rsidR="004069E1" w:rsidRPr="009977D8" w:rsidRDefault="004069E1" w:rsidP="0074506D">
      <w:pPr>
        <w:spacing w:after="0"/>
        <w:rPr>
          <w:rFonts w:ascii="Times New Roman" w:hAnsi="Times New Roman" w:cs="Times New Roman"/>
          <w:sz w:val="24"/>
          <w:szCs w:val="24"/>
          <w:lang w:val="en-GB"/>
        </w:rPr>
      </w:pPr>
      <w:r>
        <w:rPr>
          <w:rFonts w:ascii="Times New Roman" w:hAnsi="Times New Roman" w:cs="Times New Roman"/>
          <w:sz w:val="24"/>
          <w:szCs w:val="24"/>
          <w:lang w:val="en-GB"/>
        </w:rPr>
        <w:t>1</w:t>
      </w:r>
      <w:r w:rsidR="009F3DB3">
        <w:rPr>
          <w:rFonts w:ascii="Times New Roman" w:hAnsi="Times New Roman" w:cs="Times New Roman"/>
          <w:sz w:val="24"/>
          <w:szCs w:val="24"/>
          <w:lang w:val="en-GB"/>
        </w:rPr>
        <w:t>9</w:t>
      </w:r>
      <w:r w:rsidRPr="004069E1">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July 2023</w:t>
      </w:r>
    </w:p>
    <w:p w14:paraId="32F3890E" w14:textId="77777777" w:rsidR="0074506D" w:rsidRPr="009977D8" w:rsidRDefault="0074506D" w:rsidP="0074506D">
      <w:pPr>
        <w:spacing w:after="0"/>
        <w:rPr>
          <w:rFonts w:ascii="Times New Roman" w:hAnsi="Times New Roman" w:cs="Times New Roman"/>
          <w:sz w:val="24"/>
          <w:szCs w:val="24"/>
          <w:lang w:val="en-GB"/>
        </w:rPr>
      </w:pPr>
    </w:p>
    <w:p w14:paraId="0E34AAFC" w14:textId="77777777" w:rsidR="009D1CEC" w:rsidRPr="009977D8" w:rsidRDefault="009D1CEC" w:rsidP="0074506D">
      <w:pPr>
        <w:spacing w:after="0"/>
        <w:rPr>
          <w:rFonts w:ascii="Times New Roman" w:hAnsi="Times New Roman" w:cs="Times New Roman"/>
          <w:sz w:val="24"/>
          <w:szCs w:val="24"/>
          <w:lang w:val="en-GB"/>
        </w:rPr>
      </w:pPr>
    </w:p>
    <w:p w14:paraId="11626A5F" w14:textId="3B24CF62" w:rsidR="009D1CEC" w:rsidRPr="009977D8" w:rsidRDefault="009D1CEC" w:rsidP="0074506D">
      <w:pPr>
        <w:spacing w:after="0"/>
        <w:rPr>
          <w:rFonts w:ascii="Times New Roman" w:hAnsi="Times New Roman" w:cs="Times New Roman"/>
          <w:sz w:val="24"/>
          <w:szCs w:val="24"/>
          <w:lang w:val="en-GB"/>
        </w:rPr>
      </w:pPr>
      <w:r w:rsidRPr="009977D8">
        <w:rPr>
          <w:rFonts w:ascii="Times New Roman" w:hAnsi="Times New Roman" w:cs="Times New Roman"/>
          <w:sz w:val="24"/>
          <w:szCs w:val="24"/>
          <w:lang w:val="en-GB"/>
        </w:rPr>
        <w:t>Dear Prof. Dimitrakopoulos</w:t>
      </w:r>
    </w:p>
    <w:p w14:paraId="5B948E12" w14:textId="77777777" w:rsidR="009D1CEC" w:rsidRPr="009977D8" w:rsidRDefault="009D1CEC" w:rsidP="0074506D">
      <w:pPr>
        <w:spacing w:after="0"/>
        <w:rPr>
          <w:rFonts w:ascii="Times New Roman" w:hAnsi="Times New Roman" w:cs="Times New Roman"/>
          <w:sz w:val="24"/>
          <w:szCs w:val="24"/>
          <w:lang w:val="en-GB"/>
        </w:rPr>
      </w:pPr>
    </w:p>
    <w:p w14:paraId="40E1F343" w14:textId="410BF135" w:rsidR="006C5F57" w:rsidRPr="009977D8" w:rsidRDefault="009D1CEC" w:rsidP="00431FCC">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Thank you very much </w:t>
      </w:r>
      <w:r w:rsidR="004069E1">
        <w:rPr>
          <w:rFonts w:ascii="Times New Roman" w:hAnsi="Times New Roman" w:cs="Times New Roman"/>
          <w:sz w:val="24"/>
          <w:szCs w:val="24"/>
          <w:lang w:val="en-GB"/>
        </w:rPr>
        <w:t>for considering our</w:t>
      </w:r>
      <w:r w:rsidRPr="009977D8">
        <w:rPr>
          <w:rFonts w:ascii="Times New Roman" w:hAnsi="Times New Roman" w:cs="Times New Roman"/>
          <w:sz w:val="24"/>
          <w:szCs w:val="24"/>
          <w:lang w:val="en-GB"/>
        </w:rPr>
        <w:t xml:space="preserve"> manuscript </w:t>
      </w:r>
      <w:r w:rsidR="004069E1">
        <w:rPr>
          <w:rFonts w:ascii="Times New Roman" w:hAnsi="Times New Roman" w:cs="Times New Roman"/>
          <w:sz w:val="24"/>
          <w:szCs w:val="24"/>
          <w:lang w:val="en-GB"/>
        </w:rPr>
        <w:t>“</w:t>
      </w:r>
      <w:r w:rsidR="004069E1" w:rsidRPr="004069E1">
        <w:rPr>
          <w:rFonts w:ascii="Times New Roman" w:hAnsi="Times New Roman" w:cs="Times New Roman"/>
          <w:sz w:val="24"/>
          <w:szCs w:val="24"/>
          <w:lang w:val="en-GB"/>
        </w:rPr>
        <w:t>Information content and maximum entropy of compartmental systems in equilibrium</w:t>
      </w:r>
      <w:r w:rsidR="00431FCC">
        <w:rPr>
          <w:rFonts w:ascii="Times New Roman" w:hAnsi="Times New Roman" w:cs="Times New Roman"/>
          <w:sz w:val="24"/>
          <w:szCs w:val="24"/>
          <w:lang w:val="en-GB"/>
        </w:rPr>
        <w:t>”</w:t>
      </w:r>
      <w:r w:rsidR="004069E1">
        <w:rPr>
          <w:rFonts w:ascii="Times New Roman" w:hAnsi="Times New Roman" w:cs="Times New Roman"/>
          <w:sz w:val="24"/>
          <w:szCs w:val="24"/>
          <w:lang w:val="en-GB"/>
        </w:rPr>
        <w:t xml:space="preserve"> for publication in Mathematical Geosciences </w:t>
      </w:r>
      <w:r w:rsidRPr="009977D8">
        <w:rPr>
          <w:rFonts w:ascii="Times New Roman" w:hAnsi="Times New Roman" w:cs="Times New Roman"/>
          <w:sz w:val="24"/>
          <w:szCs w:val="24"/>
          <w:lang w:val="en-GB"/>
        </w:rPr>
        <w:t xml:space="preserve">and for the opportunity to submit a revised version. Based on the reviewer’s comments, we made several </w:t>
      </w:r>
      <w:r w:rsidR="004069E1">
        <w:rPr>
          <w:rFonts w:ascii="Times New Roman" w:hAnsi="Times New Roman" w:cs="Times New Roman"/>
          <w:sz w:val="24"/>
          <w:szCs w:val="24"/>
          <w:lang w:val="en-GB"/>
        </w:rPr>
        <w:t xml:space="preserve">minor and major </w:t>
      </w:r>
      <w:r w:rsidRPr="009977D8">
        <w:rPr>
          <w:rFonts w:ascii="Times New Roman" w:hAnsi="Times New Roman" w:cs="Times New Roman"/>
          <w:sz w:val="24"/>
          <w:szCs w:val="24"/>
          <w:lang w:val="en-GB"/>
        </w:rPr>
        <w:t>changes to the manuscript in order to improve its readability and potential scientific impact.</w:t>
      </w:r>
      <w:r w:rsidR="00431FCC">
        <w:rPr>
          <w:rFonts w:ascii="Times New Roman" w:hAnsi="Times New Roman" w:cs="Times New Roman"/>
          <w:sz w:val="24"/>
          <w:szCs w:val="24"/>
          <w:lang w:val="en-GB"/>
        </w:rPr>
        <w:t xml:space="preserve"> </w:t>
      </w:r>
      <w:r w:rsidR="006C5F57">
        <w:rPr>
          <w:rFonts w:ascii="Times New Roman" w:hAnsi="Times New Roman" w:cs="Times New Roman"/>
          <w:sz w:val="24"/>
          <w:szCs w:val="24"/>
          <w:lang w:val="en-GB"/>
        </w:rPr>
        <w:t>We thank both reviewers for thoroughly reading through our manuscript and providing us with very useful comments</w:t>
      </w:r>
      <w:r w:rsidR="00431FCC">
        <w:rPr>
          <w:rFonts w:ascii="Times New Roman" w:hAnsi="Times New Roman" w:cs="Times New Roman"/>
          <w:sz w:val="24"/>
          <w:szCs w:val="24"/>
          <w:lang w:val="en-GB"/>
        </w:rPr>
        <w:t xml:space="preserve">, which allowed us to substantially improve the </w:t>
      </w:r>
      <w:r w:rsidR="006C5F57" w:rsidRPr="009977D8">
        <w:rPr>
          <w:rFonts w:ascii="Times New Roman" w:hAnsi="Times New Roman" w:cs="Times New Roman"/>
          <w:sz w:val="24"/>
          <w:szCs w:val="24"/>
          <w:lang w:val="en-GB"/>
        </w:rPr>
        <w:t>quality of the manuscript</w:t>
      </w:r>
      <w:r w:rsidR="00431FCC">
        <w:rPr>
          <w:rFonts w:ascii="Times New Roman" w:hAnsi="Times New Roman" w:cs="Times New Roman"/>
          <w:sz w:val="24"/>
          <w:szCs w:val="24"/>
          <w:lang w:val="en-GB"/>
        </w:rPr>
        <w:t>.</w:t>
      </w:r>
      <w:r w:rsidR="006C5F57" w:rsidRPr="009977D8">
        <w:rPr>
          <w:rFonts w:ascii="Times New Roman" w:hAnsi="Times New Roman" w:cs="Times New Roman"/>
          <w:sz w:val="24"/>
          <w:szCs w:val="24"/>
          <w:lang w:val="en-GB"/>
        </w:rPr>
        <w:t xml:space="preserve"> </w:t>
      </w:r>
      <w:r w:rsidR="00431FCC">
        <w:rPr>
          <w:rFonts w:ascii="Times New Roman" w:hAnsi="Times New Roman" w:cs="Times New Roman"/>
          <w:sz w:val="24"/>
          <w:szCs w:val="24"/>
          <w:lang w:val="en-GB"/>
        </w:rPr>
        <w:t>W</w:t>
      </w:r>
      <w:r w:rsidR="006C5F57" w:rsidRPr="009977D8">
        <w:rPr>
          <w:rFonts w:ascii="Times New Roman" w:hAnsi="Times New Roman" w:cs="Times New Roman"/>
          <w:sz w:val="24"/>
          <w:szCs w:val="24"/>
          <w:lang w:val="en-GB"/>
        </w:rPr>
        <w:t>e believe it to be a valuable contribution to Mathematical Geosciences.</w:t>
      </w:r>
    </w:p>
    <w:p w14:paraId="274478C5" w14:textId="373E3273" w:rsidR="009977D8" w:rsidRPr="009977D8" w:rsidRDefault="009977D8" w:rsidP="00431FCC">
      <w:pPr>
        <w:spacing w:after="0"/>
        <w:jc w:val="both"/>
        <w:rPr>
          <w:rFonts w:ascii="Times New Roman" w:hAnsi="Times New Roman" w:cs="Times New Roman"/>
          <w:sz w:val="24"/>
          <w:szCs w:val="24"/>
          <w:lang w:val="en-GB"/>
        </w:rPr>
      </w:pPr>
    </w:p>
    <w:p w14:paraId="27972046" w14:textId="653C509B" w:rsidR="009977D8" w:rsidRDefault="006C5F57" w:rsidP="00431FCC">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Additional to minor notational changes where necessary, </w:t>
      </w:r>
      <w:r>
        <w:rPr>
          <w:rFonts w:ascii="Times New Roman" w:hAnsi="Times New Roman" w:cs="Times New Roman"/>
          <w:sz w:val="24"/>
          <w:szCs w:val="24"/>
          <w:lang w:val="en-GB"/>
        </w:rPr>
        <w:t xml:space="preserve">we </w:t>
      </w:r>
      <w:r w:rsidRPr="009977D8">
        <w:rPr>
          <w:rFonts w:ascii="Times New Roman" w:hAnsi="Times New Roman" w:cs="Times New Roman"/>
          <w:sz w:val="24"/>
          <w:szCs w:val="24"/>
          <w:lang w:val="en-GB"/>
        </w:rPr>
        <w:t>made some more prominent changes</w:t>
      </w:r>
      <w:r>
        <w:rPr>
          <w:rFonts w:ascii="Times New Roman" w:hAnsi="Times New Roman" w:cs="Times New Roman"/>
          <w:sz w:val="24"/>
          <w:szCs w:val="24"/>
          <w:lang w:val="en-GB"/>
        </w:rPr>
        <w:t>:</w:t>
      </w:r>
    </w:p>
    <w:p w14:paraId="07D53D5B" w14:textId="77777777" w:rsidR="006C5F57" w:rsidRPr="009977D8" w:rsidRDefault="006C5F57" w:rsidP="00431FCC">
      <w:pPr>
        <w:spacing w:after="0"/>
        <w:jc w:val="both"/>
        <w:rPr>
          <w:rFonts w:ascii="Times New Roman" w:hAnsi="Times New Roman" w:cs="Times New Roman"/>
          <w:sz w:val="24"/>
          <w:szCs w:val="24"/>
          <w:lang w:val="en-GB"/>
        </w:rPr>
      </w:pPr>
    </w:p>
    <w:p w14:paraId="7E6ADE75" w14:textId="30BBA701" w:rsidR="009977D8" w:rsidRPr="009977D8" w:rsidRDefault="009D1CEC" w:rsidP="00431FCC">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We split the overly long Section 2 into two sections, </w:t>
      </w:r>
      <w:r w:rsidR="009977D8" w:rsidRPr="009977D8">
        <w:rPr>
          <w:rFonts w:ascii="Times New Roman" w:hAnsi="Times New Roman" w:cs="Times New Roman"/>
          <w:sz w:val="24"/>
          <w:szCs w:val="24"/>
          <w:lang w:val="en-GB"/>
        </w:rPr>
        <w:t xml:space="preserve">shortened the manuscript by </w:t>
      </w:r>
      <w:r w:rsidRPr="009977D8">
        <w:rPr>
          <w:rFonts w:ascii="Times New Roman" w:hAnsi="Times New Roman" w:cs="Times New Roman"/>
          <w:sz w:val="24"/>
          <w:szCs w:val="24"/>
          <w:lang w:val="en-GB"/>
        </w:rPr>
        <w:t>remov</w:t>
      </w:r>
      <w:r w:rsidR="009977D8" w:rsidRPr="009977D8">
        <w:rPr>
          <w:rFonts w:ascii="Times New Roman" w:hAnsi="Times New Roman" w:cs="Times New Roman"/>
          <w:sz w:val="24"/>
          <w:szCs w:val="24"/>
          <w:lang w:val="en-GB"/>
        </w:rPr>
        <w:t>ing</w:t>
      </w:r>
      <w:r w:rsidRPr="009977D8">
        <w:rPr>
          <w:rFonts w:ascii="Times New Roman" w:hAnsi="Times New Roman" w:cs="Times New Roman"/>
          <w:sz w:val="24"/>
          <w:szCs w:val="24"/>
          <w:lang w:val="en-GB"/>
        </w:rPr>
        <w:t xml:space="preserve"> Appendix A </w:t>
      </w:r>
      <w:r w:rsidR="00431FCC">
        <w:rPr>
          <w:rFonts w:ascii="Times New Roman" w:hAnsi="Times New Roman" w:cs="Times New Roman"/>
          <w:sz w:val="24"/>
          <w:szCs w:val="24"/>
          <w:lang w:val="en-GB"/>
        </w:rPr>
        <w:t xml:space="preserve">and instead </w:t>
      </w:r>
      <w:r w:rsidR="009977D8" w:rsidRPr="009977D8">
        <w:rPr>
          <w:rFonts w:ascii="Times New Roman" w:hAnsi="Times New Roman" w:cs="Times New Roman"/>
          <w:sz w:val="24"/>
          <w:szCs w:val="24"/>
          <w:lang w:val="en-GB"/>
        </w:rPr>
        <w:t>now</w:t>
      </w:r>
      <w:r w:rsidRPr="009977D8">
        <w:rPr>
          <w:rFonts w:ascii="Times New Roman" w:hAnsi="Times New Roman" w:cs="Times New Roman"/>
          <w:sz w:val="24"/>
          <w:szCs w:val="24"/>
          <w:lang w:val="en-GB"/>
        </w:rPr>
        <w:t xml:space="preserve"> providing </w:t>
      </w:r>
      <w:r w:rsidR="009977D8" w:rsidRPr="009977D8">
        <w:rPr>
          <w:rFonts w:ascii="Times New Roman" w:hAnsi="Times New Roman" w:cs="Times New Roman"/>
          <w:sz w:val="24"/>
          <w:szCs w:val="24"/>
          <w:lang w:val="en-GB"/>
        </w:rPr>
        <w:t>respective</w:t>
      </w:r>
      <w:r w:rsidRPr="009977D8">
        <w:rPr>
          <w:rFonts w:ascii="Times New Roman" w:hAnsi="Times New Roman" w:cs="Times New Roman"/>
          <w:sz w:val="24"/>
          <w:szCs w:val="24"/>
          <w:lang w:val="en-GB"/>
        </w:rPr>
        <w:t xml:space="preserve"> literature in the introduction of (new and old) Section 2</w:t>
      </w:r>
      <w:r w:rsidR="00431FCC">
        <w:rPr>
          <w:rFonts w:ascii="Times New Roman" w:hAnsi="Times New Roman" w:cs="Times New Roman"/>
          <w:sz w:val="24"/>
          <w:szCs w:val="24"/>
          <w:lang w:val="en-GB"/>
        </w:rPr>
        <w:t>. We</w:t>
      </w:r>
      <w:r w:rsidRPr="009977D8">
        <w:rPr>
          <w:rFonts w:ascii="Times New Roman" w:hAnsi="Times New Roman" w:cs="Times New Roman"/>
          <w:sz w:val="24"/>
          <w:szCs w:val="24"/>
          <w:lang w:val="en-GB"/>
        </w:rPr>
        <w:t xml:space="preserve"> added Proposition 2 (new Section 3.1, old Section 2.5)</w:t>
      </w:r>
      <w:r w:rsidR="00431FCC">
        <w:rPr>
          <w:rFonts w:ascii="Times New Roman" w:hAnsi="Times New Roman" w:cs="Times New Roman"/>
          <w:sz w:val="24"/>
          <w:szCs w:val="24"/>
          <w:lang w:val="en-GB"/>
        </w:rPr>
        <w:t>, which</w:t>
      </w:r>
      <w:r w:rsidRPr="009977D8">
        <w:rPr>
          <w:rFonts w:ascii="Times New Roman" w:hAnsi="Times New Roman" w:cs="Times New Roman"/>
          <w:sz w:val="24"/>
          <w:szCs w:val="24"/>
          <w:lang w:val="en-GB"/>
        </w:rPr>
        <w:t xml:space="preserve"> guarantees our newly introduced entropy rates to be “proper” entropy rates, equipped with all properties to readily </w:t>
      </w:r>
      <w:r w:rsidR="009977D8" w:rsidRPr="009977D8">
        <w:rPr>
          <w:rFonts w:ascii="Times New Roman" w:hAnsi="Times New Roman" w:cs="Times New Roman"/>
          <w:sz w:val="24"/>
          <w:szCs w:val="24"/>
          <w:lang w:val="en-GB"/>
        </w:rPr>
        <w:t xml:space="preserve">be used in the framework of </w:t>
      </w:r>
      <w:r w:rsidRPr="009977D8">
        <w:rPr>
          <w:rFonts w:ascii="Times New Roman" w:hAnsi="Times New Roman" w:cs="Times New Roman"/>
          <w:sz w:val="24"/>
          <w:szCs w:val="24"/>
          <w:lang w:val="en-GB"/>
        </w:rPr>
        <w:t>the principle of maximum entropy. We agree with Reviewer 2 that lacking this Proposition was a major weakness of the original manuscript version</w:t>
      </w:r>
      <w:r w:rsidR="009977D8" w:rsidRPr="009977D8">
        <w:rPr>
          <w:rFonts w:ascii="Times New Roman" w:hAnsi="Times New Roman" w:cs="Times New Roman"/>
          <w:sz w:val="24"/>
          <w:szCs w:val="24"/>
          <w:lang w:val="en-GB"/>
        </w:rPr>
        <w:t>, which is now resolved</w:t>
      </w:r>
      <w:r w:rsidRPr="009977D8">
        <w:rPr>
          <w:rFonts w:ascii="Times New Roman" w:hAnsi="Times New Roman" w:cs="Times New Roman"/>
          <w:sz w:val="24"/>
          <w:szCs w:val="24"/>
          <w:lang w:val="en-GB"/>
        </w:rPr>
        <w:t>.</w:t>
      </w:r>
    </w:p>
    <w:p w14:paraId="6B95D3E9" w14:textId="35ABCBFB" w:rsidR="009977D8" w:rsidRPr="009977D8" w:rsidRDefault="00431FCC" w:rsidP="00431FCC">
      <w:pPr>
        <w:spacing w:after="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A</w:t>
      </w:r>
      <w:r w:rsidR="00D741E3">
        <w:rPr>
          <w:rFonts w:ascii="Times New Roman" w:hAnsi="Times New Roman" w:cs="Times New Roman"/>
          <w:sz w:val="24"/>
          <w:szCs w:val="24"/>
          <w:lang w:val="en-GB"/>
        </w:rPr>
        <w:t>lso</w:t>
      </w:r>
      <w:proofErr w:type="gramEnd"/>
      <w:r>
        <w:rPr>
          <w:rFonts w:ascii="Times New Roman" w:hAnsi="Times New Roman" w:cs="Times New Roman"/>
          <w:sz w:val="24"/>
          <w:szCs w:val="24"/>
          <w:lang w:val="en-GB"/>
        </w:rPr>
        <w:t xml:space="preserve"> i</w:t>
      </w:r>
      <w:r w:rsidR="009977D8" w:rsidRPr="009977D8">
        <w:rPr>
          <w:rFonts w:ascii="Times New Roman" w:hAnsi="Times New Roman" w:cs="Times New Roman"/>
          <w:sz w:val="24"/>
          <w:szCs w:val="24"/>
          <w:lang w:val="en-GB"/>
        </w:rPr>
        <w:t>n reply to Reviewer 2</w:t>
      </w:r>
      <w:r>
        <w:rPr>
          <w:rFonts w:ascii="Times New Roman" w:hAnsi="Times New Roman" w:cs="Times New Roman"/>
          <w:sz w:val="24"/>
          <w:szCs w:val="24"/>
          <w:lang w:val="en-GB"/>
        </w:rPr>
        <w:t xml:space="preserve"> we </w:t>
      </w:r>
      <w:r w:rsidR="00D741E3">
        <w:rPr>
          <w:rFonts w:ascii="Times New Roman" w:hAnsi="Times New Roman" w:cs="Times New Roman"/>
          <w:sz w:val="24"/>
          <w:szCs w:val="24"/>
          <w:lang w:val="en-GB"/>
        </w:rPr>
        <w:t xml:space="preserve">revised </w:t>
      </w:r>
      <w:r>
        <w:rPr>
          <w:rFonts w:ascii="Times New Roman" w:hAnsi="Times New Roman" w:cs="Times New Roman"/>
          <w:sz w:val="24"/>
          <w:szCs w:val="24"/>
          <w:lang w:val="en-GB"/>
        </w:rPr>
        <w:t xml:space="preserve">the </w:t>
      </w:r>
      <w:r w:rsidR="00D741E3">
        <w:rPr>
          <w:rFonts w:ascii="Times New Roman" w:hAnsi="Times New Roman" w:cs="Times New Roman"/>
          <w:sz w:val="24"/>
          <w:szCs w:val="24"/>
          <w:lang w:val="en-GB"/>
        </w:rPr>
        <w:t xml:space="preserve">presented </w:t>
      </w:r>
      <w:r>
        <w:rPr>
          <w:rFonts w:ascii="Times New Roman" w:hAnsi="Times New Roman" w:cs="Times New Roman"/>
          <w:sz w:val="24"/>
          <w:szCs w:val="24"/>
          <w:lang w:val="en-GB"/>
        </w:rPr>
        <w:t>examples.</w:t>
      </w:r>
      <w:r w:rsidR="009977D8" w:rsidRPr="009977D8">
        <w:rPr>
          <w:rFonts w:ascii="Times New Roman" w:hAnsi="Times New Roman" w:cs="Times New Roman"/>
          <w:sz w:val="24"/>
          <w:szCs w:val="24"/>
          <w:lang w:val="en-GB"/>
        </w:rPr>
        <w:t xml:space="preserve"> </w:t>
      </w:r>
      <w:r w:rsidR="00D741E3">
        <w:rPr>
          <w:rFonts w:ascii="Times New Roman" w:hAnsi="Times New Roman" w:cs="Times New Roman"/>
          <w:sz w:val="24"/>
          <w:szCs w:val="24"/>
          <w:lang w:val="en-GB"/>
        </w:rPr>
        <w:t>W</w:t>
      </w:r>
      <w:r w:rsidR="009977D8" w:rsidRPr="009977D8">
        <w:rPr>
          <w:rFonts w:ascii="Times New Roman" w:hAnsi="Times New Roman" w:cs="Times New Roman"/>
          <w:sz w:val="24"/>
          <w:szCs w:val="24"/>
          <w:lang w:val="en-GB"/>
        </w:rPr>
        <w:t>e vastly improved the example of structural model identification. Since convexity of the parameter space depends on the problem and measurements at hand, we exercise a brute-force global optimization to illustrate one way to tackle the general problem.</w:t>
      </w:r>
      <w:r>
        <w:rPr>
          <w:rFonts w:ascii="Times New Roman" w:hAnsi="Times New Roman" w:cs="Times New Roman"/>
          <w:sz w:val="24"/>
          <w:szCs w:val="24"/>
          <w:lang w:val="en-GB"/>
        </w:rPr>
        <w:t xml:space="preserve"> Furthermore, in the “Discussion” section we explicitly explain now how a deep understanding of the </w:t>
      </w:r>
      <w:r w:rsidR="00D741E3">
        <w:rPr>
          <w:rFonts w:ascii="Times New Roman" w:hAnsi="Times New Roman" w:cs="Times New Roman"/>
          <w:sz w:val="24"/>
          <w:szCs w:val="24"/>
          <w:lang w:val="en-GB"/>
        </w:rPr>
        <w:t>two ecologically motivated</w:t>
      </w:r>
      <w:r>
        <w:rPr>
          <w:rFonts w:ascii="Times New Roman" w:hAnsi="Times New Roman" w:cs="Times New Roman"/>
          <w:sz w:val="24"/>
          <w:szCs w:val="24"/>
          <w:lang w:val="en-GB"/>
        </w:rPr>
        <w:t xml:space="preserve"> examples helps us draw conclusions toward general modelling uncertainties.</w:t>
      </w:r>
    </w:p>
    <w:p w14:paraId="08302856" w14:textId="77777777" w:rsidR="009977D8" w:rsidRDefault="009977D8" w:rsidP="00431FCC">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Moreover, we</w:t>
      </w:r>
      <w:r w:rsidR="009D1CEC" w:rsidRPr="009977D8">
        <w:rPr>
          <w:rFonts w:ascii="Times New Roman" w:hAnsi="Times New Roman" w:cs="Times New Roman"/>
          <w:sz w:val="24"/>
          <w:szCs w:val="24"/>
          <w:lang w:val="en-GB"/>
        </w:rPr>
        <w:t xml:space="preserve"> emphasize the novelty of applying Shannon information entropy to deterministic compartmental systems through a probabilistic interpretation </w:t>
      </w:r>
      <w:r w:rsidRPr="009977D8">
        <w:rPr>
          <w:rFonts w:ascii="Times New Roman" w:hAnsi="Times New Roman" w:cs="Times New Roman"/>
          <w:sz w:val="24"/>
          <w:szCs w:val="24"/>
          <w:lang w:val="en-GB"/>
        </w:rPr>
        <w:t xml:space="preserve">in the introduction </w:t>
      </w:r>
      <w:r w:rsidR="009D1CEC" w:rsidRPr="009977D8">
        <w:rPr>
          <w:rFonts w:ascii="Times New Roman" w:hAnsi="Times New Roman" w:cs="Times New Roman"/>
          <w:sz w:val="24"/>
          <w:szCs w:val="24"/>
          <w:lang w:val="en-GB"/>
        </w:rPr>
        <w:t>and widen the horizon of the presented examples</w:t>
      </w:r>
      <w:r w:rsidRPr="009977D8">
        <w:rPr>
          <w:rFonts w:ascii="Times New Roman" w:hAnsi="Times New Roman" w:cs="Times New Roman"/>
          <w:sz w:val="24"/>
          <w:szCs w:val="24"/>
          <w:lang w:val="en-GB"/>
        </w:rPr>
        <w:t xml:space="preserve"> in the discussion</w:t>
      </w:r>
      <w:r w:rsidR="009D1CEC" w:rsidRPr="009977D8">
        <w:rPr>
          <w:rFonts w:ascii="Times New Roman" w:hAnsi="Times New Roman" w:cs="Times New Roman"/>
          <w:sz w:val="24"/>
          <w:szCs w:val="24"/>
          <w:lang w:val="en-GB"/>
        </w:rPr>
        <w:t xml:space="preserve">. </w:t>
      </w:r>
    </w:p>
    <w:p w14:paraId="1A9579DB" w14:textId="7670ACD4" w:rsidR="009977D8" w:rsidRPr="009977D8" w:rsidRDefault="009977D8" w:rsidP="00431FCC">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lastRenderedPageBreak/>
        <w:t>In the text below we provide answers (</w:t>
      </w:r>
      <w:r w:rsidRPr="009977D8">
        <w:rPr>
          <w:rFonts w:ascii="Times New Roman" w:hAnsi="Times New Roman" w:cs="Times New Roman"/>
          <w:color w:val="5B9BD5" w:themeColor="accent1"/>
          <w:sz w:val="24"/>
          <w:szCs w:val="24"/>
          <w:lang w:val="en-GB"/>
        </w:rPr>
        <w:t>blue font</w:t>
      </w:r>
      <w:r w:rsidRPr="009977D8">
        <w:rPr>
          <w:rFonts w:ascii="Times New Roman" w:hAnsi="Times New Roman" w:cs="Times New Roman"/>
          <w:sz w:val="24"/>
          <w:szCs w:val="24"/>
          <w:lang w:val="en-GB"/>
        </w:rPr>
        <w:t>) to all the reviewers’ comments.</w:t>
      </w:r>
    </w:p>
    <w:p w14:paraId="7595E94C" w14:textId="77777777" w:rsidR="006C5F57" w:rsidRDefault="006C5F57" w:rsidP="0074506D">
      <w:pPr>
        <w:spacing w:after="0"/>
        <w:rPr>
          <w:rFonts w:ascii="Times New Roman" w:hAnsi="Times New Roman" w:cs="Times New Roman"/>
          <w:sz w:val="24"/>
          <w:szCs w:val="24"/>
          <w:lang w:val="en-GB"/>
        </w:rPr>
      </w:pPr>
    </w:p>
    <w:p w14:paraId="68F71F5C" w14:textId="77777777" w:rsidR="006C5F57" w:rsidRPr="009977D8" w:rsidRDefault="006C5F57" w:rsidP="0074506D">
      <w:pPr>
        <w:spacing w:after="0"/>
        <w:rPr>
          <w:rFonts w:ascii="Times New Roman" w:hAnsi="Times New Roman" w:cs="Times New Roman"/>
          <w:sz w:val="24"/>
          <w:szCs w:val="24"/>
          <w:lang w:val="en-GB"/>
        </w:rPr>
      </w:pPr>
    </w:p>
    <w:p w14:paraId="2A1425B9" w14:textId="72A90A4E" w:rsidR="0074506D" w:rsidRPr="009977D8" w:rsidRDefault="0074506D" w:rsidP="0007794B">
      <w:pPr>
        <w:spacing w:after="0"/>
        <w:jc w:val="both"/>
        <w:rPr>
          <w:rFonts w:ascii="Times New Roman" w:hAnsi="Times New Roman" w:cs="Times New Roman"/>
          <w:b/>
          <w:bCs/>
          <w:sz w:val="24"/>
          <w:szCs w:val="24"/>
          <w:lang w:val="en-GB"/>
        </w:rPr>
      </w:pPr>
      <w:r w:rsidRPr="009977D8">
        <w:rPr>
          <w:rFonts w:ascii="Times New Roman" w:hAnsi="Times New Roman" w:cs="Times New Roman"/>
          <w:b/>
          <w:bCs/>
          <w:sz w:val="24"/>
          <w:szCs w:val="24"/>
          <w:lang w:val="en-GB"/>
        </w:rPr>
        <w:t>Reviewer 1</w:t>
      </w:r>
    </w:p>
    <w:p w14:paraId="3D649780"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p>
    <w:p w14:paraId="5714E104"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authors of the paper being reviewed utilize the interpretation of compartmental systems as continuous-time Markov chains to derive entropy measures for quantifying model information content. Specifically, they measure the uncertainty of a single particle's path as it travels through the system as described by path entropy and entropy rates. The authors derive explicit formulas for both types of entropy in compartmental systems in equilibrium by leveraging Shannon information entropy. They demonstrate how these formulas can be applied to solve equifinality problems during model selection by means of </w:t>
      </w:r>
      <w:proofErr w:type="spellStart"/>
      <w:r w:rsidRPr="009977D8">
        <w:rPr>
          <w:rFonts w:ascii="Times New Roman" w:hAnsi="Times New Roman" w:cs="Times New Roman"/>
          <w:sz w:val="24"/>
          <w:szCs w:val="24"/>
          <w:lang w:val="en-GB"/>
        </w:rPr>
        <w:t>MaxEnt</w:t>
      </w:r>
      <w:proofErr w:type="spellEnd"/>
      <w:r w:rsidRPr="009977D8">
        <w:rPr>
          <w:rFonts w:ascii="Times New Roman" w:hAnsi="Times New Roman" w:cs="Times New Roman"/>
          <w:sz w:val="24"/>
          <w:szCs w:val="24"/>
          <w:lang w:val="en-GB"/>
        </w:rPr>
        <w:t>.</w:t>
      </w:r>
    </w:p>
    <w:p w14:paraId="57093649"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p>
    <w:p w14:paraId="17747493"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paper is valuable and contains plenty of interesting examples.  Also, the argument used by the author seems to be true. For this reason, I think that is adequate to be considered as a publication of </w:t>
      </w:r>
      <w:r w:rsidRPr="009977D8">
        <w:rPr>
          <w:rFonts w:ascii="Times New Roman" w:eastAsia="ArialUnicodeMS" w:hAnsi="Times New Roman" w:cs="Times New Roman"/>
          <w:sz w:val="24"/>
          <w:szCs w:val="24"/>
          <w:lang w:val="en-GB"/>
        </w:rPr>
        <w:t>Mathematical Geosciences</w:t>
      </w:r>
      <w:r w:rsidRPr="009977D8">
        <w:rPr>
          <w:rFonts w:ascii="Times New Roman" w:hAnsi="Times New Roman" w:cs="Times New Roman"/>
          <w:sz w:val="24"/>
          <w:szCs w:val="24"/>
          <w:lang w:val="en-GB"/>
        </w:rPr>
        <w:t>. However, I recommend to the authors improve the presentation of the main results in the paper. In the following, there are some comments.</w:t>
      </w:r>
    </w:p>
    <w:p w14:paraId="374AE760" w14:textId="531F9D80"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We thank the reviewer the concise summary based on a thorough reading our manuscript and considering it as valuable for Mathematical Geosciences. Below we reply to the additional comments.</w:t>
      </w:r>
    </w:p>
    <w:p w14:paraId="69A8EE03"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p>
    <w:p w14:paraId="10BFD54A"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1- Quality of Table 1 should be improved.</w:t>
      </w:r>
    </w:p>
    <w:p w14:paraId="2A663673"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added a description of the main columns and redraw the model structure using a font that matches equations. The entire table is now in LaTeX format.</w:t>
      </w:r>
    </w:p>
    <w:p w14:paraId="2E43A6F4"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p>
    <w:p w14:paraId="7468BBEC"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2- Furthermore, the font size of texts in Figures 2, 3 and 4 are too small to be seen, please make them as large as the caption for figures.</w:t>
      </w:r>
    </w:p>
    <w:p w14:paraId="70FE5267"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increased the font sizes of the figures for better readability. </w:t>
      </w:r>
      <w:proofErr w:type="gramStart"/>
      <w:r w:rsidRPr="009977D8">
        <w:rPr>
          <w:rFonts w:ascii="Times New Roman" w:hAnsi="Times New Roman" w:cs="Times New Roman"/>
          <w:color w:val="5B9BD5" w:themeColor="accent1"/>
          <w:sz w:val="24"/>
          <w:szCs w:val="24"/>
          <w:lang w:val="en-GB"/>
        </w:rPr>
        <w:t>Also</w:t>
      </w:r>
      <w:proofErr w:type="gramEnd"/>
      <w:r w:rsidRPr="009977D8">
        <w:rPr>
          <w:rFonts w:ascii="Times New Roman" w:hAnsi="Times New Roman" w:cs="Times New Roman"/>
          <w:color w:val="5B9BD5" w:themeColor="accent1"/>
          <w:sz w:val="24"/>
          <w:szCs w:val="24"/>
          <w:lang w:val="en-GB"/>
        </w:rPr>
        <w:t xml:space="preserve"> the new Figure 6 has according font size.</w:t>
      </w:r>
    </w:p>
    <w:p w14:paraId="67AC3B6B"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p>
    <w:p w14:paraId="55705767" w14:textId="77777777" w:rsidR="0074506D" w:rsidRPr="009977D8" w:rsidRDefault="0074506D" w:rsidP="0007794B">
      <w:pPr>
        <w:autoSpaceDE w:val="0"/>
        <w:autoSpaceDN w:val="0"/>
        <w:adjustRightInd w:val="0"/>
        <w:spacing w:after="0" w:line="240" w:lineRule="auto"/>
        <w:jc w:val="both"/>
        <w:rPr>
          <w:rStyle w:val="yiv4413469875gmail-normaltextrun"/>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3- In references some new papers are missed. </w:t>
      </w:r>
      <w:r w:rsidRPr="009977D8">
        <w:rPr>
          <w:rStyle w:val="yiv4413469875gmail-normaltextrun"/>
          <w:rFonts w:ascii="Times New Roman" w:hAnsi="Times New Roman" w:cs="Times New Roman"/>
          <w:sz w:val="24"/>
          <w:szCs w:val="24"/>
          <w:lang w:val="en-GB"/>
        </w:rPr>
        <w:t>It is suggested to add or even replace some older references with the newer ones.</w:t>
      </w:r>
    </w:p>
    <w:p w14:paraId="51D5FAF6"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added several new references to the new version.</w:t>
      </w:r>
    </w:p>
    <w:p w14:paraId="19098277"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p>
    <w:p w14:paraId="1CDED391" w14:textId="77777777" w:rsidR="0074506D" w:rsidRPr="009977D8" w:rsidRDefault="0074506D" w:rsidP="0007794B">
      <w:pPr>
        <w:autoSpaceDE w:val="0"/>
        <w:autoSpaceDN w:val="0"/>
        <w:adjustRightInd w:val="0"/>
        <w:spacing w:after="0" w:line="240" w:lineRule="auto"/>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Also, the research idea of this paper needs to be verified by the </w:t>
      </w:r>
      <w:r w:rsidRPr="009977D8">
        <w:rPr>
          <w:rFonts w:ascii="Times New Roman" w:hAnsi="Times New Roman" w:cs="Times New Roman"/>
          <w:b/>
          <w:bCs/>
          <w:sz w:val="24"/>
          <w:szCs w:val="24"/>
          <w:lang w:val="en-GB"/>
        </w:rPr>
        <w:t>recent</w:t>
      </w:r>
      <w:r w:rsidRPr="009977D8">
        <w:rPr>
          <w:rFonts w:ascii="Times New Roman" w:hAnsi="Times New Roman" w:cs="Times New Roman"/>
          <w:sz w:val="24"/>
          <w:szCs w:val="24"/>
          <w:lang w:val="en-GB"/>
        </w:rPr>
        <w:t xml:space="preserve">ly relevant published articles. The authors should provide a literature review in order to identify relevant published articles on the chosen research topic. </w:t>
      </w:r>
    </w:p>
    <w:p w14:paraId="2B672E54" w14:textId="2E76607C" w:rsidR="0074506D" w:rsidRPr="009977D8" w:rsidRDefault="0074506D" w:rsidP="0007794B">
      <w:pPr>
        <w:autoSpaceDE w:val="0"/>
        <w:autoSpaceDN w:val="0"/>
        <w:adjustRightInd w:val="0"/>
        <w:spacing w:after="0" w:line="240" w:lineRule="auto"/>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carefully reviewed the recent literature and made updates in the manuscripts accordingly. However, it is important to mention that there are </w:t>
      </w:r>
      <w:proofErr w:type="gramStart"/>
      <w:r w:rsidRPr="009977D8">
        <w:rPr>
          <w:rFonts w:ascii="Times New Roman" w:hAnsi="Times New Roman" w:cs="Times New Roman"/>
          <w:color w:val="5B9BD5" w:themeColor="accent1"/>
          <w:sz w:val="24"/>
          <w:szCs w:val="24"/>
          <w:lang w:val="en-GB"/>
        </w:rPr>
        <w:t>no</w:t>
      </w:r>
      <w:proofErr w:type="gramEnd"/>
      <w:r w:rsidRPr="009977D8">
        <w:rPr>
          <w:rFonts w:ascii="Times New Roman" w:hAnsi="Times New Roman" w:cs="Times New Roman"/>
          <w:color w:val="5B9BD5" w:themeColor="accent1"/>
          <w:sz w:val="24"/>
          <w:szCs w:val="24"/>
          <w:lang w:val="en-GB"/>
        </w:rPr>
        <w:t xml:space="preserve"> many publications that combines the topics of entropy, information content, and complexity for compartmental dynamical systems. There is more recent literature related to the </w:t>
      </w:r>
      <w:proofErr w:type="spellStart"/>
      <w:r w:rsidRPr="009977D8">
        <w:rPr>
          <w:rFonts w:ascii="Times New Roman" w:hAnsi="Times New Roman" w:cs="Times New Roman"/>
          <w:color w:val="5B9BD5" w:themeColor="accent1"/>
          <w:sz w:val="24"/>
          <w:szCs w:val="24"/>
          <w:lang w:val="en-GB"/>
        </w:rPr>
        <w:t>MaxEnt</w:t>
      </w:r>
      <w:proofErr w:type="spellEnd"/>
      <w:r w:rsidRPr="009977D8">
        <w:rPr>
          <w:rFonts w:ascii="Times New Roman" w:hAnsi="Times New Roman" w:cs="Times New Roman"/>
          <w:color w:val="5B9BD5" w:themeColor="accent1"/>
          <w:sz w:val="24"/>
          <w:szCs w:val="24"/>
          <w:lang w:val="en-GB"/>
        </w:rPr>
        <w:t xml:space="preserve"> approach for mode</w:t>
      </w:r>
      <w:r w:rsidR="0007794B">
        <w:rPr>
          <w:rFonts w:ascii="Times New Roman" w:hAnsi="Times New Roman" w:cs="Times New Roman"/>
          <w:color w:val="5B9BD5" w:themeColor="accent1"/>
          <w:sz w:val="24"/>
          <w:szCs w:val="24"/>
          <w:lang w:val="en-GB"/>
        </w:rPr>
        <w:t>l</w:t>
      </w:r>
      <w:r w:rsidRPr="009977D8">
        <w:rPr>
          <w:rFonts w:ascii="Times New Roman" w:hAnsi="Times New Roman" w:cs="Times New Roman"/>
          <w:color w:val="5B9BD5" w:themeColor="accent1"/>
          <w:sz w:val="24"/>
          <w:szCs w:val="24"/>
          <w:lang w:val="en-GB"/>
        </w:rPr>
        <w:t xml:space="preserve">ling in general, but again, there is a lack of studies applying these concepts to compartmental dynamical systems. This situation highlights the relevance of our contribution because it fills an important gap for a particular class of models (compartmental systems) that are widely used in many scientific disciplines. </w:t>
      </w:r>
    </w:p>
    <w:p w14:paraId="02C064BC" w14:textId="77777777" w:rsidR="0074506D" w:rsidRPr="009977D8" w:rsidRDefault="0074506D" w:rsidP="0074506D">
      <w:pPr>
        <w:spacing w:after="0"/>
        <w:rPr>
          <w:rFonts w:ascii="Times New Roman" w:hAnsi="Times New Roman" w:cs="Times New Roman"/>
          <w:b/>
          <w:bCs/>
          <w:sz w:val="24"/>
          <w:szCs w:val="24"/>
          <w:lang w:val="en-GB"/>
        </w:rPr>
      </w:pPr>
    </w:p>
    <w:p w14:paraId="3FC3FEE8" w14:textId="77777777" w:rsidR="0074506D" w:rsidRPr="009977D8" w:rsidRDefault="0074506D" w:rsidP="0074506D">
      <w:pPr>
        <w:spacing w:after="0"/>
        <w:rPr>
          <w:rFonts w:ascii="Times New Roman" w:hAnsi="Times New Roman" w:cs="Times New Roman"/>
          <w:sz w:val="24"/>
          <w:szCs w:val="24"/>
          <w:lang w:val="en-GB"/>
        </w:rPr>
      </w:pPr>
    </w:p>
    <w:p w14:paraId="5D9C45AE" w14:textId="77777777" w:rsidR="0007794B" w:rsidRDefault="0007794B" w:rsidP="0074506D">
      <w:pPr>
        <w:spacing w:after="0"/>
        <w:rPr>
          <w:rFonts w:ascii="Times New Roman" w:hAnsi="Times New Roman" w:cs="Times New Roman"/>
          <w:b/>
          <w:bCs/>
          <w:color w:val="000000" w:themeColor="text1"/>
          <w:sz w:val="24"/>
          <w:szCs w:val="24"/>
          <w:lang w:val="en-GB"/>
        </w:rPr>
      </w:pPr>
    </w:p>
    <w:p w14:paraId="1A545B44" w14:textId="77777777" w:rsidR="0007794B" w:rsidRDefault="0007794B" w:rsidP="0074506D">
      <w:pPr>
        <w:spacing w:after="0"/>
        <w:rPr>
          <w:rFonts w:ascii="Times New Roman" w:hAnsi="Times New Roman" w:cs="Times New Roman"/>
          <w:b/>
          <w:bCs/>
          <w:color w:val="000000" w:themeColor="text1"/>
          <w:sz w:val="24"/>
          <w:szCs w:val="24"/>
          <w:lang w:val="en-GB"/>
        </w:rPr>
      </w:pPr>
    </w:p>
    <w:p w14:paraId="33110194" w14:textId="77777777" w:rsidR="0007794B" w:rsidRDefault="0007794B" w:rsidP="0074506D">
      <w:pPr>
        <w:spacing w:after="0"/>
        <w:rPr>
          <w:rFonts w:ascii="Times New Roman" w:hAnsi="Times New Roman" w:cs="Times New Roman"/>
          <w:b/>
          <w:bCs/>
          <w:color w:val="000000" w:themeColor="text1"/>
          <w:sz w:val="24"/>
          <w:szCs w:val="24"/>
          <w:lang w:val="en-GB"/>
        </w:rPr>
      </w:pPr>
    </w:p>
    <w:p w14:paraId="5131D6D5" w14:textId="313E034A" w:rsidR="0074506D" w:rsidRPr="009977D8" w:rsidRDefault="0074506D" w:rsidP="0007794B">
      <w:pPr>
        <w:spacing w:after="0"/>
        <w:jc w:val="both"/>
        <w:rPr>
          <w:rFonts w:ascii="Times New Roman" w:hAnsi="Times New Roman" w:cs="Times New Roman"/>
          <w:b/>
          <w:bCs/>
          <w:color w:val="000000" w:themeColor="text1"/>
          <w:sz w:val="24"/>
          <w:szCs w:val="24"/>
          <w:lang w:val="en-GB"/>
        </w:rPr>
      </w:pPr>
      <w:r w:rsidRPr="009977D8">
        <w:rPr>
          <w:rFonts w:ascii="Times New Roman" w:hAnsi="Times New Roman" w:cs="Times New Roman"/>
          <w:b/>
          <w:bCs/>
          <w:color w:val="000000" w:themeColor="text1"/>
          <w:sz w:val="24"/>
          <w:szCs w:val="24"/>
          <w:lang w:val="en-GB"/>
        </w:rPr>
        <w:lastRenderedPageBreak/>
        <w:t>Reviewer 2</w:t>
      </w:r>
    </w:p>
    <w:p w14:paraId="3499117A" w14:textId="77777777" w:rsidR="0074506D" w:rsidRPr="009977D8" w:rsidRDefault="0074506D" w:rsidP="0007794B">
      <w:pPr>
        <w:spacing w:after="0"/>
        <w:jc w:val="both"/>
        <w:rPr>
          <w:rFonts w:ascii="Times New Roman" w:hAnsi="Times New Roman" w:cs="Times New Roman"/>
          <w:sz w:val="24"/>
          <w:szCs w:val="24"/>
          <w:lang w:val="en-GB"/>
        </w:rPr>
      </w:pPr>
    </w:p>
    <w:p w14:paraId="48283C88" w14:textId="3B9740AD"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Information content and maximum entropy of compartmental systems in equilibrium</w:t>
      </w:r>
    </w:p>
    <w:p w14:paraId="1A31A14D" w14:textId="77777777" w:rsidR="00994BA8" w:rsidRPr="009977D8" w:rsidRDefault="00994BA8" w:rsidP="0007794B">
      <w:pPr>
        <w:spacing w:after="0"/>
        <w:jc w:val="both"/>
        <w:rPr>
          <w:rFonts w:ascii="Times New Roman" w:hAnsi="Times New Roman" w:cs="Times New Roman"/>
          <w:sz w:val="24"/>
          <w:szCs w:val="24"/>
          <w:lang w:val="en-GB"/>
        </w:rPr>
      </w:pPr>
    </w:p>
    <w:p w14:paraId="2572E977" w14:textId="77777777"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The authors introduce new indices linked to information theory, with application to continuous-time Markov chains in the field of compartmental systems. The examples and applications appear as a mere illustration of the theoretical results.</w:t>
      </w:r>
    </w:p>
    <w:p w14:paraId="5FBD6039" w14:textId="14C3D807" w:rsidR="00994BA8" w:rsidRPr="009977D8" w:rsidRDefault="003531B0"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This manuscript is conceptualized as a first step to introduce entropy measures derived from information theory to deterministic compartmental systems via a stochastic interpretation of the systems. We lay down the mathematical foundations of those new entropy measures and display their main properties and potential future applications </w:t>
      </w:r>
      <w:r w:rsidR="004054D8">
        <w:rPr>
          <w:rFonts w:ascii="Times New Roman" w:hAnsi="Times New Roman" w:cs="Times New Roman"/>
          <w:color w:val="5B9BD5" w:themeColor="accent1"/>
          <w:sz w:val="24"/>
          <w:szCs w:val="24"/>
          <w:lang w:val="en-GB"/>
        </w:rPr>
        <w:t>using</w:t>
      </w:r>
      <w:r w:rsidRPr="009977D8">
        <w:rPr>
          <w:rFonts w:ascii="Times New Roman" w:hAnsi="Times New Roman" w:cs="Times New Roman"/>
          <w:color w:val="5B9BD5" w:themeColor="accent1"/>
          <w:sz w:val="24"/>
          <w:szCs w:val="24"/>
          <w:lang w:val="en-GB"/>
        </w:rPr>
        <w:t xml:space="preserve"> of several </w:t>
      </w:r>
      <w:r w:rsidR="0007794B">
        <w:rPr>
          <w:rFonts w:ascii="Times New Roman" w:hAnsi="Times New Roman" w:cs="Times New Roman"/>
          <w:color w:val="5B9BD5" w:themeColor="accent1"/>
          <w:sz w:val="24"/>
          <w:szCs w:val="24"/>
          <w:lang w:val="en-GB"/>
        </w:rPr>
        <w:t>instructive</w:t>
      </w:r>
      <w:r w:rsidRPr="009977D8">
        <w:rPr>
          <w:rFonts w:ascii="Times New Roman" w:hAnsi="Times New Roman" w:cs="Times New Roman"/>
          <w:color w:val="5B9BD5" w:themeColor="accent1"/>
          <w:sz w:val="24"/>
          <w:szCs w:val="24"/>
          <w:lang w:val="en-GB"/>
        </w:rPr>
        <w:t xml:space="preserve"> examples. </w:t>
      </w:r>
      <w:r w:rsidR="009A43AD" w:rsidRPr="009977D8">
        <w:rPr>
          <w:rFonts w:ascii="Times New Roman" w:hAnsi="Times New Roman" w:cs="Times New Roman"/>
          <w:color w:val="5B9BD5" w:themeColor="accent1"/>
          <w:sz w:val="24"/>
          <w:szCs w:val="24"/>
          <w:lang w:val="en-GB"/>
        </w:rPr>
        <w:t>As also mentioned below, i</w:t>
      </w:r>
      <w:r w:rsidRPr="009977D8">
        <w:rPr>
          <w:rFonts w:ascii="Times New Roman" w:hAnsi="Times New Roman" w:cs="Times New Roman"/>
          <w:color w:val="5B9BD5" w:themeColor="accent1"/>
          <w:sz w:val="24"/>
          <w:szCs w:val="24"/>
          <w:lang w:val="en-GB"/>
        </w:rPr>
        <w:t>n the new version of the manuscript we added two paragraphs a</w:t>
      </w:r>
      <w:r w:rsidR="004054D8">
        <w:rPr>
          <w:rFonts w:ascii="Times New Roman" w:hAnsi="Times New Roman" w:cs="Times New Roman"/>
          <w:color w:val="5B9BD5" w:themeColor="accent1"/>
          <w:sz w:val="24"/>
          <w:szCs w:val="24"/>
          <w:lang w:val="en-GB"/>
        </w:rPr>
        <w:t>bout</w:t>
      </w:r>
      <w:r w:rsidRPr="009977D8">
        <w:rPr>
          <w:rFonts w:ascii="Times New Roman" w:hAnsi="Times New Roman" w:cs="Times New Roman"/>
          <w:color w:val="5B9BD5" w:themeColor="accent1"/>
          <w:sz w:val="24"/>
          <w:szCs w:val="24"/>
          <w:lang w:val="en-GB"/>
        </w:rPr>
        <w:t xml:space="preserve"> the understanding of entropy in simple models can help </w:t>
      </w:r>
      <w:r w:rsidR="004054D8">
        <w:rPr>
          <w:rFonts w:ascii="Times New Roman" w:hAnsi="Times New Roman" w:cs="Times New Roman"/>
          <w:color w:val="5B9BD5" w:themeColor="accent1"/>
          <w:sz w:val="24"/>
          <w:szCs w:val="24"/>
          <w:lang w:val="en-GB"/>
        </w:rPr>
        <w:t xml:space="preserve">us </w:t>
      </w:r>
      <w:r w:rsidRPr="009977D8">
        <w:rPr>
          <w:rFonts w:ascii="Times New Roman" w:hAnsi="Times New Roman" w:cs="Times New Roman"/>
          <w:color w:val="5B9BD5" w:themeColor="accent1"/>
          <w:sz w:val="24"/>
          <w:szCs w:val="24"/>
          <w:lang w:val="en-GB"/>
        </w:rPr>
        <w:t xml:space="preserve">understand more complex systems. Actual applications to more complex systems can </w:t>
      </w:r>
      <w:r w:rsidR="00FA19C8" w:rsidRPr="009977D8">
        <w:rPr>
          <w:rFonts w:ascii="Times New Roman" w:hAnsi="Times New Roman" w:cs="Times New Roman"/>
          <w:color w:val="5B9BD5" w:themeColor="accent1"/>
          <w:sz w:val="24"/>
          <w:szCs w:val="24"/>
          <w:lang w:val="en-GB"/>
        </w:rPr>
        <w:t xml:space="preserve">and will </w:t>
      </w:r>
      <w:r w:rsidRPr="009977D8">
        <w:rPr>
          <w:rFonts w:ascii="Times New Roman" w:hAnsi="Times New Roman" w:cs="Times New Roman"/>
          <w:color w:val="5B9BD5" w:themeColor="accent1"/>
          <w:sz w:val="24"/>
          <w:szCs w:val="24"/>
          <w:lang w:val="en-GB"/>
        </w:rPr>
        <w:t xml:space="preserve">be </w:t>
      </w:r>
      <w:r w:rsidR="00D9183E" w:rsidRPr="009977D8">
        <w:rPr>
          <w:rFonts w:ascii="Times New Roman" w:hAnsi="Times New Roman" w:cs="Times New Roman"/>
          <w:color w:val="5B9BD5" w:themeColor="accent1"/>
          <w:sz w:val="24"/>
          <w:szCs w:val="24"/>
          <w:lang w:val="en-GB"/>
        </w:rPr>
        <w:t>considered in</w:t>
      </w:r>
      <w:r w:rsidRPr="009977D8">
        <w:rPr>
          <w:rFonts w:ascii="Times New Roman" w:hAnsi="Times New Roman" w:cs="Times New Roman"/>
          <w:color w:val="5B9BD5" w:themeColor="accent1"/>
          <w:sz w:val="24"/>
          <w:szCs w:val="24"/>
          <w:lang w:val="en-GB"/>
        </w:rPr>
        <w:t xml:space="preserve"> future manuscripts, once the mathematical foundations are settled and published.</w:t>
      </w:r>
    </w:p>
    <w:p w14:paraId="30BDC110" w14:textId="77777777" w:rsidR="003531B0" w:rsidRPr="009977D8" w:rsidRDefault="003531B0" w:rsidP="0007794B">
      <w:pPr>
        <w:spacing w:after="0"/>
        <w:jc w:val="both"/>
        <w:rPr>
          <w:rFonts w:ascii="Times New Roman" w:hAnsi="Times New Roman" w:cs="Times New Roman"/>
          <w:sz w:val="24"/>
          <w:szCs w:val="24"/>
          <w:lang w:val="en-GB"/>
        </w:rPr>
      </w:pPr>
    </w:p>
    <w:p w14:paraId="3EB678F6" w14:textId="77777777" w:rsidR="00E61B15"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Compartmental models are not new in Markov chains theory, visited compartments are just visited states, as some of the references point out.</w:t>
      </w:r>
    </w:p>
    <w:p w14:paraId="03FB90CF" w14:textId="23DF0B05"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Still, in information theory, as explained in the annex, </w:t>
      </w:r>
      <w:proofErr w:type="spellStart"/>
      <w:r w:rsidRPr="009977D8">
        <w:rPr>
          <w:rFonts w:ascii="Times New Roman" w:hAnsi="Times New Roman" w:cs="Times New Roman"/>
          <w:sz w:val="24"/>
          <w:szCs w:val="24"/>
          <w:lang w:val="en-GB"/>
        </w:rPr>
        <w:t>non absorbing</w:t>
      </w:r>
      <w:proofErr w:type="spellEnd"/>
      <w:r w:rsidRPr="009977D8">
        <w:rPr>
          <w:rFonts w:ascii="Times New Roman" w:hAnsi="Times New Roman" w:cs="Times New Roman"/>
          <w:sz w:val="24"/>
          <w:szCs w:val="24"/>
          <w:lang w:val="en-GB"/>
        </w:rPr>
        <w:t xml:space="preserve"> chains are considered, with a likelihood with respect to a classical Borel measure, and the entropy rate is </w:t>
      </w:r>
      <w:proofErr w:type="spellStart"/>
      <w:r w:rsidRPr="009977D8">
        <w:rPr>
          <w:rFonts w:ascii="Times New Roman" w:hAnsi="Times New Roman" w:cs="Times New Roman"/>
          <w:sz w:val="24"/>
          <w:szCs w:val="24"/>
          <w:lang w:val="en-GB"/>
        </w:rPr>
        <w:t>lim_T</w:t>
      </w:r>
      <w:proofErr w:type="spellEnd"/>
      <w:r w:rsidRPr="009977D8">
        <w:rPr>
          <w:rFonts w:ascii="Times New Roman" w:hAnsi="Times New Roman" w:cs="Times New Roman"/>
          <w:sz w:val="24"/>
          <w:szCs w:val="24"/>
          <w:lang w:val="en-GB"/>
        </w:rPr>
        <w:t xml:space="preserve"> </w:t>
      </w:r>
      <w:proofErr w:type="gramStart"/>
      <w:r w:rsidRPr="009977D8">
        <w:rPr>
          <w:rFonts w:ascii="Times New Roman" w:hAnsi="Times New Roman" w:cs="Times New Roman"/>
          <w:sz w:val="24"/>
          <w:szCs w:val="24"/>
          <w:lang w:val="en-GB"/>
        </w:rPr>
        <w:t>H(</w:t>
      </w:r>
      <w:proofErr w:type="spellStart"/>
      <w:proofErr w:type="gramEnd"/>
      <w:r w:rsidRPr="009977D8">
        <w:rPr>
          <w:rFonts w:ascii="Times New Roman" w:hAnsi="Times New Roman" w:cs="Times New Roman"/>
          <w:sz w:val="24"/>
          <w:szCs w:val="24"/>
          <w:lang w:val="en-GB"/>
        </w:rPr>
        <w:t>X_t</w:t>
      </w:r>
      <w:proofErr w:type="spellEnd"/>
      <w:r w:rsidRPr="009977D8">
        <w:rPr>
          <w:rFonts w:ascii="Times New Roman" w:hAnsi="Times New Roman" w:cs="Times New Roman"/>
          <w:sz w:val="24"/>
          <w:szCs w:val="24"/>
          <w:lang w:val="en-GB"/>
        </w:rPr>
        <w:t>, 0&lt;t&lt;T)/T. This quantity is well-known to inherit the properties of Shannon entropy for random variables.</w:t>
      </w:r>
    </w:p>
    <w:p w14:paraId="43073DCF" w14:textId="77777777"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Here, the Markov chains are absorbing ones, so the usual notion of entropy rate </w:t>
      </w:r>
      <w:proofErr w:type="spellStart"/>
      <w:r w:rsidRPr="009977D8">
        <w:rPr>
          <w:rFonts w:ascii="Times New Roman" w:hAnsi="Times New Roman" w:cs="Times New Roman"/>
          <w:sz w:val="24"/>
          <w:szCs w:val="24"/>
          <w:lang w:val="en-GB"/>
        </w:rPr>
        <w:t>par</w:t>
      </w:r>
      <w:proofErr w:type="spellEnd"/>
      <w:r w:rsidRPr="009977D8">
        <w:rPr>
          <w:rFonts w:ascii="Times New Roman" w:hAnsi="Times New Roman" w:cs="Times New Roman"/>
          <w:sz w:val="24"/>
          <w:szCs w:val="24"/>
          <w:lang w:val="en-GB"/>
        </w:rPr>
        <w:t xml:space="preserve"> unit time does not apply. Instead, the authors consider a reference measure induced by all the possible trajectories of the chain before its absorption. They determine the likelihood of the model with respect to this measure, and then compute the Shannon entropy, called H(X).</w:t>
      </w:r>
    </w:p>
    <w:p w14:paraId="122CD30A" w14:textId="7795A5D1"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The new indices are:</w:t>
      </w:r>
    </w:p>
    <w:p w14:paraId="5CA8D251" w14:textId="77777777"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H(X)/E T, where T is the time to absorption; this is not a rate per unit time (which Shannon entropy rate is).</w:t>
      </w:r>
    </w:p>
    <w:p w14:paraId="5399434B" w14:textId="77777777"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H(X)/E N, where N is the number of jumps before absorption.</w:t>
      </w:r>
    </w:p>
    <w:p w14:paraId="10DC7F81" w14:textId="5A7BC8CA" w:rsidR="008C74D2" w:rsidRPr="009977D8" w:rsidRDefault="008C74D2" w:rsidP="0007794B">
      <w:pPr>
        <w:spacing w:after="0"/>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thank the reviewer for the concise summary of </w:t>
      </w:r>
      <w:r w:rsidR="0007794B">
        <w:rPr>
          <w:rFonts w:ascii="Times New Roman" w:hAnsi="Times New Roman" w:cs="Times New Roman"/>
          <w:color w:val="5B9BD5" w:themeColor="accent1"/>
          <w:sz w:val="24"/>
          <w:szCs w:val="24"/>
          <w:lang w:val="en-GB"/>
        </w:rPr>
        <w:t>a</w:t>
      </w:r>
      <w:r w:rsidRPr="009977D8">
        <w:rPr>
          <w:rFonts w:ascii="Times New Roman" w:hAnsi="Times New Roman" w:cs="Times New Roman"/>
          <w:color w:val="5B9BD5" w:themeColor="accent1"/>
          <w:sz w:val="24"/>
          <w:szCs w:val="24"/>
          <w:lang w:val="en-GB"/>
        </w:rPr>
        <w:t xml:space="preserve"> </w:t>
      </w:r>
      <w:r w:rsidR="00794B82" w:rsidRPr="009977D8">
        <w:rPr>
          <w:rFonts w:ascii="Times New Roman" w:hAnsi="Times New Roman" w:cs="Times New Roman"/>
          <w:color w:val="5B9BD5" w:themeColor="accent1"/>
          <w:sz w:val="24"/>
          <w:szCs w:val="24"/>
          <w:lang w:val="en-GB"/>
        </w:rPr>
        <w:t>mathematical</w:t>
      </w:r>
      <w:r w:rsidRPr="009977D8">
        <w:rPr>
          <w:rFonts w:ascii="Times New Roman" w:hAnsi="Times New Roman" w:cs="Times New Roman"/>
          <w:color w:val="5B9BD5" w:themeColor="accent1"/>
          <w:sz w:val="24"/>
          <w:szCs w:val="24"/>
          <w:lang w:val="en-GB"/>
        </w:rPr>
        <w:t xml:space="preserve"> novelt</w:t>
      </w:r>
      <w:r w:rsidR="00794B82" w:rsidRPr="009977D8">
        <w:rPr>
          <w:rFonts w:ascii="Times New Roman" w:hAnsi="Times New Roman" w:cs="Times New Roman"/>
          <w:color w:val="5B9BD5" w:themeColor="accent1"/>
          <w:sz w:val="24"/>
          <w:szCs w:val="24"/>
          <w:lang w:val="en-GB"/>
        </w:rPr>
        <w:t>y</w:t>
      </w:r>
      <w:r w:rsidRPr="009977D8">
        <w:rPr>
          <w:rFonts w:ascii="Times New Roman" w:hAnsi="Times New Roman" w:cs="Times New Roman"/>
          <w:color w:val="5B9BD5" w:themeColor="accent1"/>
          <w:sz w:val="24"/>
          <w:szCs w:val="24"/>
          <w:lang w:val="en-GB"/>
        </w:rPr>
        <w:t xml:space="preserve"> in our manuscript</w:t>
      </w:r>
      <w:r w:rsidR="00794B82" w:rsidRPr="009977D8">
        <w:rPr>
          <w:rFonts w:ascii="Times New Roman" w:hAnsi="Times New Roman" w:cs="Times New Roman"/>
          <w:color w:val="5B9BD5" w:themeColor="accent1"/>
          <w:sz w:val="24"/>
          <w:szCs w:val="24"/>
          <w:lang w:val="en-GB"/>
        </w:rPr>
        <w:t>,</w:t>
      </w:r>
      <w:r w:rsidRPr="009977D8">
        <w:rPr>
          <w:rFonts w:ascii="Times New Roman" w:hAnsi="Times New Roman" w:cs="Times New Roman"/>
          <w:color w:val="5B9BD5" w:themeColor="accent1"/>
          <w:sz w:val="24"/>
          <w:szCs w:val="24"/>
          <w:lang w:val="en-GB"/>
        </w:rPr>
        <w:t xml:space="preserve"> </w:t>
      </w:r>
      <w:r w:rsidR="00794B82" w:rsidRPr="009977D8">
        <w:rPr>
          <w:rFonts w:ascii="Times New Roman" w:hAnsi="Times New Roman" w:cs="Times New Roman"/>
          <w:color w:val="5B9BD5" w:themeColor="accent1"/>
          <w:sz w:val="24"/>
          <w:szCs w:val="24"/>
          <w:lang w:val="en-GB"/>
        </w:rPr>
        <w:t>i</w:t>
      </w:r>
      <w:r w:rsidRPr="009977D8">
        <w:rPr>
          <w:rFonts w:ascii="Times New Roman" w:hAnsi="Times New Roman" w:cs="Times New Roman"/>
          <w:color w:val="5B9BD5" w:themeColor="accent1"/>
          <w:sz w:val="24"/>
          <w:szCs w:val="24"/>
          <w:lang w:val="en-GB"/>
        </w:rPr>
        <w:t xml:space="preserve">n particular the </w:t>
      </w:r>
      <w:r w:rsidR="00794B82" w:rsidRPr="009977D8">
        <w:rPr>
          <w:rFonts w:ascii="Times New Roman" w:hAnsi="Times New Roman" w:cs="Times New Roman"/>
          <w:color w:val="5B9BD5" w:themeColor="accent1"/>
          <w:sz w:val="24"/>
          <w:szCs w:val="24"/>
          <w:lang w:val="en-GB"/>
        </w:rPr>
        <w:t>consideration of Shannon entropy of absorbing Markov chains as opposed to classical theory on non-absorbing Markov chains.</w:t>
      </w:r>
    </w:p>
    <w:p w14:paraId="3DF2D6A1" w14:textId="77777777" w:rsidR="00994BA8" w:rsidRPr="009977D8" w:rsidRDefault="00994BA8" w:rsidP="0007794B">
      <w:pPr>
        <w:spacing w:after="0"/>
        <w:jc w:val="both"/>
        <w:rPr>
          <w:rFonts w:ascii="Times New Roman" w:hAnsi="Times New Roman" w:cs="Times New Roman"/>
          <w:sz w:val="24"/>
          <w:szCs w:val="24"/>
          <w:lang w:val="en-GB"/>
        </w:rPr>
      </w:pPr>
    </w:p>
    <w:p w14:paraId="175742A9" w14:textId="0A3C78D3"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properties of Shannon entropy for random variables (convexity, symmetry, etc.) are the basis of the </w:t>
      </w:r>
      <w:proofErr w:type="spellStart"/>
      <w:r w:rsidRPr="009977D8">
        <w:rPr>
          <w:rFonts w:ascii="Times New Roman" w:hAnsi="Times New Roman" w:cs="Times New Roman"/>
          <w:sz w:val="24"/>
          <w:szCs w:val="24"/>
          <w:lang w:val="en-GB"/>
        </w:rPr>
        <w:t>MaxEnt</w:t>
      </w:r>
      <w:proofErr w:type="spellEnd"/>
      <w:r w:rsidRPr="009977D8">
        <w:rPr>
          <w:rFonts w:ascii="Times New Roman" w:hAnsi="Times New Roman" w:cs="Times New Roman"/>
          <w:sz w:val="24"/>
          <w:szCs w:val="24"/>
          <w:lang w:val="en-GB"/>
        </w:rPr>
        <w:t xml:space="preserve"> method. These properties are compulsory, allowing for a unique maximum, uniformity, and identifiability. Any new index that is to be used for </w:t>
      </w:r>
      <w:proofErr w:type="spellStart"/>
      <w:r w:rsidRPr="009977D8">
        <w:rPr>
          <w:rFonts w:ascii="Times New Roman" w:hAnsi="Times New Roman" w:cs="Times New Roman"/>
          <w:sz w:val="24"/>
          <w:szCs w:val="24"/>
          <w:lang w:val="en-GB"/>
        </w:rPr>
        <w:t>MaxEnt</w:t>
      </w:r>
      <w:proofErr w:type="spellEnd"/>
      <w:r w:rsidRPr="009977D8">
        <w:rPr>
          <w:rFonts w:ascii="Times New Roman" w:hAnsi="Times New Roman" w:cs="Times New Roman"/>
          <w:sz w:val="24"/>
          <w:szCs w:val="24"/>
          <w:lang w:val="en-GB"/>
        </w:rPr>
        <w:t xml:space="preserve"> </w:t>
      </w:r>
      <w:proofErr w:type="gramStart"/>
      <w:r w:rsidRPr="009977D8">
        <w:rPr>
          <w:rFonts w:ascii="Times New Roman" w:hAnsi="Times New Roman" w:cs="Times New Roman"/>
          <w:sz w:val="24"/>
          <w:szCs w:val="24"/>
          <w:lang w:val="en-GB"/>
        </w:rPr>
        <w:t>has to</w:t>
      </w:r>
      <w:proofErr w:type="gramEnd"/>
      <w:r w:rsidRPr="009977D8">
        <w:rPr>
          <w:rFonts w:ascii="Times New Roman" w:hAnsi="Times New Roman" w:cs="Times New Roman"/>
          <w:sz w:val="24"/>
          <w:szCs w:val="24"/>
          <w:lang w:val="en-GB"/>
        </w:rPr>
        <w:t xml:space="preserve"> be proven to satisfy these properties. Unfortunately, this would be very difficult to obtain when dividing entropy by</w:t>
      </w:r>
      <w:r w:rsidR="0007794B">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the expectation of a quantity depending on the process itself.</w:t>
      </w:r>
    </w:p>
    <w:p w14:paraId="2A46EF0B" w14:textId="63F26746" w:rsidR="00E61B15" w:rsidRPr="009977D8" w:rsidRDefault="00E61B15" w:rsidP="0007794B">
      <w:pPr>
        <w:autoSpaceDE w:val="0"/>
        <w:autoSpaceDN w:val="0"/>
        <w:adjustRightInd w:val="0"/>
        <w:spacing w:after="0" w:line="240" w:lineRule="auto"/>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agree that those properties are crucial for our newly introduced entropy quantities in order to be useful in the general context of </w:t>
      </w:r>
      <w:proofErr w:type="spellStart"/>
      <w:r w:rsidRPr="009977D8">
        <w:rPr>
          <w:rFonts w:ascii="Times New Roman" w:hAnsi="Times New Roman" w:cs="Times New Roman"/>
          <w:color w:val="5B9BD5" w:themeColor="accent1"/>
          <w:sz w:val="24"/>
          <w:szCs w:val="24"/>
          <w:lang w:val="en-GB"/>
        </w:rPr>
        <w:t>MaxEnt</w:t>
      </w:r>
      <w:proofErr w:type="spellEnd"/>
      <w:r w:rsidRPr="009977D8">
        <w:rPr>
          <w:rFonts w:ascii="Times New Roman" w:hAnsi="Times New Roman" w:cs="Times New Roman"/>
          <w:color w:val="5B9BD5" w:themeColor="accent1"/>
          <w:sz w:val="24"/>
          <w:szCs w:val="24"/>
          <w:lang w:val="en-GB"/>
        </w:rPr>
        <w:t xml:space="preserve">. We also agree that from the definitions made in the manuscript such properties could not simply be inferred. Consequently, we added Proposition </w:t>
      </w:r>
      <w:r w:rsidR="00BA5BB3" w:rsidRPr="009977D8">
        <w:rPr>
          <w:rFonts w:ascii="Times New Roman" w:hAnsi="Times New Roman" w:cs="Times New Roman"/>
          <w:color w:val="5B9BD5" w:themeColor="accent1"/>
          <w:sz w:val="24"/>
          <w:szCs w:val="24"/>
          <w:lang w:val="en-GB"/>
        </w:rPr>
        <w:t>2</w:t>
      </w:r>
      <w:r w:rsidRPr="009977D8">
        <w:rPr>
          <w:rFonts w:ascii="Times New Roman" w:hAnsi="Times New Roman" w:cs="Times New Roman"/>
          <w:color w:val="5B9BD5" w:themeColor="accent1"/>
          <w:sz w:val="24"/>
          <w:szCs w:val="24"/>
          <w:lang w:val="en-GB"/>
        </w:rPr>
        <w:t xml:space="preserve"> to Section </w:t>
      </w:r>
      <w:r w:rsidR="00BA5BB3" w:rsidRPr="009977D8">
        <w:rPr>
          <w:rFonts w:ascii="Times New Roman" w:hAnsi="Times New Roman" w:cs="Times New Roman"/>
          <w:color w:val="5B9BD5" w:themeColor="accent1"/>
          <w:sz w:val="24"/>
          <w:szCs w:val="24"/>
          <w:lang w:val="en-GB"/>
        </w:rPr>
        <w:t>3.1 (old version: Section 2.5)</w:t>
      </w:r>
      <w:r w:rsidRPr="009977D8">
        <w:rPr>
          <w:rFonts w:ascii="Times New Roman" w:hAnsi="Times New Roman" w:cs="Times New Roman"/>
          <w:color w:val="5B9BD5" w:themeColor="accent1"/>
          <w:sz w:val="24"/>
          <w:szCs w:val="24"/>
          <w:lang w:val="en-GB"/>
        </w:rPr>
        <w:t xml:space="preserve"> which proves our entropy rate per jump of an absorbing Markov chain to equal the classical entropy rate of a stationary process that describes an indefinite journey of one particle through the system </w:t>
      </w:r>
      <w:r w:rsidR="004054D8">
        <w:rPr>
          <w:rFonts w:ascii="Times New Roman" w:hAnsi="Times New Roman" w:cs="Times New Roman"/>
          <w:color w:val="5B9BD5" w:themeColor="accent1"/>
          <w:sz w:val="24"/>
          <w:szCs w:val="24"/>
          <w:lang w:val="en-GB"/>
        </w:rPr>
        <w:t>with an</w:t>
      </w:r>
      <w:r w:rsidRPr="009977D8">
        <w:rPr>
          <w:rFonts w:ascii="Times New Roman" w:hAnsi="Times New Roman" w:cs="Times New Roman"/>
          <w:color w:val="5B9BD5" w:themeColor="accent1"/>
          <w:sz w:val="24"/>
          <w:szCs w:val="24"/>
          <w:lang w:val="en-GB"/>
        </w:rPr>
        <w:t xml:space="preserve"> immediate jump back </w:t>
      </w:r>
      <w:r w:rsidR="00725BCA" w:rsidRPr="009977D8">
        <w:rPr>
          <w:rFonts w:ascii="Times New Roman" w:hAnsi="Times New Roman" w:cs="Times New Roman"/>
          <w:color w:val="5B9BD5" w:themeColor="accent1"/>
          <w:sz w:val="24"/>
          <w:szCs w:val="24"/>
          <w:lang w:val="en-GB"/>
        </w:rPr>
        <w:t xml:space="preserve">into the system </w:t>
      </w:r>
      <w:r w:rsidR="004054D8">
        <w:rPr>
          <w:rFonts w:ascii="Times New Roman" w:hAnsi="Times New Roman" w:cs="Times New Roman"/>
          <w:color w:val="5B9BD5" w:themeColor="accent1"/>
          <w:sz w:val="24"/>
          <w:szCs w:val="24"/>
          <w:lang w:val="en-GB"/>
        </w:rPr>
        <w:t>when</w:t>
      </w:r>
      <w:r w:rsidRPr="009977D8">
        <w:rPr>
          <w:rFonts w:ascii="Times New Roman" w:hAnsi="Times New Roman" w:cs="Times New Roman"/>
          <w:color w:val="5B9BD5" w:themeColor="accent1"/>
          <w:sz w:val="24"/>
          <w:szCs w:val="24"/>
          <w:lang w:val="en-GB"/>
        </w:rPr>
        <w:t xml:space="preserve"> leaving</w:t>
      </w:r>
      <w:r w:rsidR="00725BCA" w:rsidRPr="009977D8">
        <w:rPr>
          <w:rFonts w:ascii="Times New Roman" w:hAnsi="Times New Roman" w:cs="Times New Roman"/>
          <w:color w:val="5B9BD5" w:themeColor="accent1"/>
          <w:sz w:val="24"/>
          <w:szCs w:val="24"/>
          <w:lang w:val="en-GB"/>
        </w:rPr>
        <w:t xml:space="preserve"> it</w:t>
      </w:r>
      <w:r w:rsidRPr="009977D8">
        <w:rPr>
          <w:rFonts w:ascii="Times New Roman" w:hAnsi="Times New Roman" w:cs="Times New Roman"/>
          <w:color w:val="5B9BD5" w:themeColor="accent1"/>
          <w:sz w:val="24"/>
          <w:szCs w:val="24"/>
          <w:lang w:val="en-GB"/>
        </w:rPr>
        <w:t xml:space="preserve">. The entropy rate per unit time follows then just as a renormalization associated to the average time between jumps. This shows that our entropy </w:t>
      </w:r>
      <w:r w:rsidRPr="009977D8">
        <w:rPr>
          <w:rFonts w:ascii="Times New Roman" w:hAnsi="Times New Roman" w:cs="Times New Roman"/>
          <w:color w:val="5B9BD5" w:themeColor="accent1"/>
          <w:sz w:val="24"/>
          <w:szCs w:val="24"/>
          <w:lang w:val="en-GB"/>
        </w:rPr>
        <w:lastRenderedPageBreak/>
        <w:t xml:space="preserve">rates introduced for absorbing Markov chains are indeed classical entropy rates of </w:t>
      </w:r>
      <w:r w:rsidR="00334574" w:rsidRPr="009977D8">
        <w:rPr>
          <w:rFonts w:ascii="Times New Roman" w:hAnsi="Times New Roman" w:cs="Times New Roman"/>
          <w:color w:val="5B9BD5" w:themeColor="accent1"/>
          <w:sz w:val="24"/>
          <w:szCs w:val="24"/>
          <w:lang w:val="en-GB"/>
        </w:rPr>
        <w:t>suitable</w:t>
      </w:r>
      <w:r w:rsidRPr="009977D8">
        <w:rPr>
          <w:rFonts w:ascii="Times New Roman" w:hAnsi="Times New Roman" w:cs="Times New Roman"/>
          <w:color w:val="5B9BD5" w:themeColor="accent1"/>
          <w:sz w:val="24"/>
          <w:szCs w:val="24"/>
          <w:lang w:val="en-GB"/>
        </w:rPr>
        <w:t xml:space="preserve"> stationary stochastic processes. Hence, they possess all the desirable properties an entropy rate should </w:t>
      </w:r>
      <w:r w:rsidR="00307004" w:rsidRPr="009977D8">
        <w:rPr>
          <w:rFonts w:ascii="Times New Roman" w:hAnsi="Times New Roman" w:cs="Times New Roman"/>
          <w:color w:val="5B9BD5" w:themeColor="accent1"/>
          <w:sz w:val="24"/>
          <w:szCs w:val="24"/>
          <w:lang w:val="en-GB"/>
        </w:rPr>
        <w:t>possess</w:t>
      </w:r>
      <w:r w:rsidR="00334574" w:rsidRPr="009977D8">
        <w:rPr>
          <w:rFonts w:ascii="Times New Roman" w:hAnsi="Times New Roman" w:cs="Times New Roman"/>
          <w:color w:val="5B9BD5" w:themeColor="accent1"/>
          <w:sz w:val="24"/>
          <w:szCs w:val="24"/>
          <w:lang w:val="en-GB"/>
        </w:rPr>
        <w:t xml:space="preserve"> and can readily be used in the framework of </w:t>
      </w:r>
      <w:proofErr w:type="spellStart"/>
      <w:r w:rsidR="00334574" w:rsidRPr="009977D8">
        <w:rPr>
          <w:rFonts w:ascii="Times New Roman" w:hAnsi="Times New Roman" w:cs="Times New Roman"/>
          <w:color w:val="5B9BD5" w:themeColor="accent1"/>
          <w:sz w:val="24"/>
          <w:szCs w:val="24"/>
          <w:lang w:val="en-GB"/>
        </w:rPr>
        <w:t>MaxEnt</w:t>
      </w:r>
      <w:proofErr w:type="spellEnd"/>
      <w:r w:rsidR="00334574" w:rsidRPr="009977D8">
        <w:rPr>
          <w:rFonts w:ascii="Times New Roman" w:hAnsi="Times New Roman" w:cs="Times New Roman"/>
          <w:color w:val="5B9BD5" w:themeColor="accent1"/>
          <w:sz w:val="24"/>
          <w:szCs w:val="24"/>
          <w:lang w:val="en-GB"/>
        </w:rPr>
        <w:t>.</w:t>
      </w:r>
    </w:p>
    <w:p w14:paraId="4E7561CA" w14:textId="77777777" w:rsidR="00994BA8" w:rsidRPr="009977D8" w:rsidRDefault="00994BA8" w:rsidP="0007794B">
      <w:pPr>
        <w:spacing w:after="0"/>
        <w:jc w:val="both"/>
        <w:rPr>
          <w:rFonts w:ascii="Times New Roman" w:hAnsi="Times New Roman" w:cs="Times New Roman"/>
          <w:sz w:val="24"/>
          <w:szCs w:val="24"/>
          <w:lang w:val="en-GB"/>
        </w:rPr>
      </w:pPr>
    </w:p>
    <w:p w14:paraId="7777626E" w14:textId="74C5443E" w:rsidR="00461A87"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examples could bring some arguments for using these new indices. Unfortunately, nothing helps the reader to understand whether their values confirm some known facts on the </w:t>
      </w:r>
      <w:proofErr w:type="spellStart"/>
      <w:r w:rsidRPr="009977D8">
        <w:rPr>
          <w:rFonts w:ascii="Times New Roman" w:hAnsi="Times New Roman" w:cs="Times New Roman"/>
          <w:sz w:val="24"/>
          <w:szCs w:val="24"/>
          <w:lang w:val="en-GB"/>
        </w:rPr>
        <w:t>behavior</w:t>
      </w:r>
      <w:proofErr w:type="spellEnd"/>
      <w:r w:rsidRPr="009977D8">
        <w:rPr>
          <w:rFonts w:ascii="Times New Roman" w:hAnsi="Times New Roman" w:cs="Times New Roman"/>
          <w:sz w:val="24"/>
          <w:szCs w:val="24"/>
          <w:lang w:val="en-GB"/>
        </w:rPr>
        <w:t xml:space="preserve"> of the systems, or if the comments are just comments of the figures in the tables and graphs.</w:t>
      </w:r>
    </w:p>
    <w:p w14:paraId="03E81664" w14:textId="4CF3F644" w:rsidR="003531B0" w:rsidRPr="009977D8" w:rsidRDefault="003531B0" w:rsidP="0007794B">
      <w:pPr>
        <w:spacing w:after="0"/>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First, the examples stand for themselves and serve as means for a better understanding of the new entropy concept itself. Second, they are supposed to allow the reader to extrapolate this local understanding to other systems.</w:t>
      </w:r>
    </w:p>
    <w:p w14:paraId="4D9F0AF9" w14:textId="62DFBF51" w:rsidR="00A266B5" w:rsidRPr="009977D8" w:rsidRDefault="00A266B5" w:rsidP="0007794B">
      <w:pPr>
        <w:spacing w:after="0"/>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added two paragraphs to the “Discussion” section in which we explain how a good understanding of the entropy of two otherwise well-studied carbon cycle models adds to our understanding of more complex systems. By virtue of our new entropy measures it becomes rather easy to understand why the among-model agreement for carbon uptake via photosynthesis is much higher than the among-model agreement for soil organic carbon cycling. Both the slower cycling speed and the higher heterogeneity of processes in soils contribute to an inherently higher system uncertainty against </w:t>
      </w:r>
      <w:r w:rsidR="003531B0" w:rsidRPr="009977D8">
        <w:rPr>
          <w:rFonts w:ascii="Times New Roman" w:hAnsi="Times New Roman" w:cs="Times New Roman"/>
          <w:color w:val="5B9BD5" w:themeColor="accent1"/>
          <w:sz w:val="24"/>
          <w:szCs w:val="24"/>
          <w:lang w:val="en-GB"/>
        </w:rPr>
        <w:t xml:space="preserve">which </w:t>
      </w:r>
      <w:r w:rsidRPr="009977D8">
        <w:rPr>
          <w:rFonts w:ascii="Times New Roman" w:hAnsi="Times New Roman" w:cs="Times New Roman"/>
          <w:color w:val="5B9BD5" w:themeColor="accent1"/>
          <w:sz w:val="24"/>
          <w:szCs w:val="24"/>
          <w:lang w:val="en-GB"/>
        </w:rPr>
        <w:t>all predictive models</w:t>
      </w:r>
      <w:r w:rsidR="003531B0" w:rsidRPr="009977D8">
        <w:rPr>
          <w:rFonts w:ascii="Times New Roman" w:hAnsi="Times New Roman" w:cs="Times New Roman"/>
          <w:color w:val="5B9BD5" w:themeColor="accent1"/>
          <w:sz w:val="24"/>
          <w:szCs w:val="24"/>
          <w:lang w:val="en-GB"/>
        </w:rPr>
        <w:t xml:space="preserve"> must</w:t>
      </w:r>
      <w:r w:rsidRPr="009977D8">
        <w:rPr>
          <w:rFonts w:ascii="Times New Roman" w:hAnsi="Times New Roman" w:cs="Times New Roman"/>
          <w:color w:val="5B9BD5" w:themeColor="accent1"/>
          <w:sz w:val="24"/>
          <w:szCs w:val="24"/>
          <w:lang w:val="en-GB"/>
        </w:rPr>
        <w:t xml:space="preserve"> fight.</w:t>
      </w:r>
      <w:r w:rsidR="003531B0" w:rsidRPr="009977D8">
        <w:rPr>
          <w:rFonts w:ascii="Times New Roman" w:hAnsi="Times New Roman" w:cs="Times New Roman"/>
          <w:color w:val="5B9BD5" w:themeColor="accent1"/>
          <w:sz w:val="24"/>
          <w:szCs w:val="24"/>
          <w:lang w:val="en-GB"/>
        </w:rPr>
        <w:t xml:space="preserve"> We also mention now that a higher global surface temperature, following Example 4.2 (old version: 3.2)</w:t>
      </w:r>
      <w:r w:rsidR="0007794B">
        <w:rPr>
          <w:rFonts w:ascii="Times New Roman" w:hAnsi="Times New Roman" w:cs="Times New Roman"/>
          <w:color w:val="5B9BD5" w:themeColor="accent1"/>
          <w:sz w:val="24"/>
          <w:szCs w:val="24"/>
          <w:lang w:val="en-GB"/>
        </w:rPr>
        <w:t>,</w:t>
      </w:r>
      <w:r w:rsidR="003531B0" w:rsidRPr="009977D8">
        <w:rPr>
          <w:rFonts w:ascii="Times New Roman" w:hAnsi="Times New Roman" w:cs="Times New Roman"/>
          <w:color w:val="5B9BD5" w:themeColor="accent1"/>
          <w:sz w:val="24"/>
          <w:szCs w:val="24"/>
          <w:lang w:val="en-GB"/>
        </w:rPr>
        <w:t xml:space="preserve"> is likely to </w:t>
      </w:r>
      <w:r w:rsidR="0007794B">
        <w:rPr>
          <w:rFonts w:ascii="Times New Roman" w:hAnsi="Times New Roman" w:cs="Times New Roman"/>
          <w:color w:val="5B9BD5" w:themeColor="accent1"/>
          <w:sz w:val="24"/>
          <w:szCs w:val="24"/>
          <w:lang w:val="en-GB"/>
        </w:rPr>
        <w:t>induce a lower</w:t>
      </w:r>
      <w:r w:rsidR="003531B0" w:rsidRPr="009977D8">
        <w:rPr>
          <w:rFonts w:ascii="Times New Roman" w:hAnsi="Times New Roman" w:cs="Times New Roman"/>
          <w:color w:val="5B9BD5" w:themeColor="accent1"/>
          <w:sz w:val="24"/>
          <w:szCs w:val="24"/>
          <w:lang w:val="en-GB"/>
        </w:rPr>
        <w:t xml:space="preserve"> predictability of the global carbon cycle</w:t>
      </w:r>
      <w:r w:rsidR="0007794B">
        <w:rPr>
          <w:rFonts w:ascii="Times New Roman" w:hAnsi="Times New Roman" w:cs="Times New Roman"/>
          <w:color w:val="5B9BD5" w:themeColor="accent1"/>
          <w:sz w:val="24"/>
          <w:szCs w:val="24"/>
          <w:lang w:val="en-GB"/>
        </w:rPr>
        <w:t xml:space="preserve"> in the future.</w:t>
      </w:r>
    </w:p>
    <w:p w14:paraId="61CE8BDF" w14:textId="77777777" w:rsidR="00461A87" w:rsidRPr="009977D8" w:rsidRDefault="00461A87" w:rsidP="0007794B">
      <w:pPr>
        <w:spacing w:after="0"/>
        <w:jc w:val="both"/>
        <w:rPr>
          <w:rFonts w:ascii="Times New Roman" w:hAnsi="Times New Roman" w:cs="Times New Roman"/>
          <w:sz w:val="24"/>
          <w:szCs w:val="24"/>
          <w:lang w:val="en-GB"/>
        </w:rPr>
      </w:pPr>
    </w:p>
    <w:p w14:paraId="68D2FE1C" w14:textId="77777777" w:rsidR="00461A87"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Section 3.1 is a clear illustration of the complexity of the maximum: a theoretical higher maximum for a higher number of states tells nothing on the real level of entropy of a given system. </w:t>
      </w:r>
    </w:p>
    <w:p w14:paraId="12E48D53" w14:textId="213F44C9" w:rsidR="00461A87" w:rsidRPr="009977D8" w:rsidRDefault="00461A87"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This is exactly what we </w:t>
      </w:r>
      <w:r w:rsidR="007210AA" w:rsidRPr="009977D8">
        <w:rPr>
          <w:rFonts w:ascii="Times New Roman" w:hAnsi="Times New Roman" w:cs="Times New Roman"/>
          <w:color w:val="5B9BD5" w:themeColor="accent1"/>
          <w:sz w:val="24"/>
          <w:szCs w:val="24"/>
          <w:lang w:val="en-GB"/>
        </w:rPr>
        <w:t>intended</w:t>
      </w:r>
      <w:r w:rsidRPr="009977D8">
        <w:rPr>
          <w:rFonts w:ascii="Times New Roman" w:hAnsi="Times New Roman" w:cs="Times New Roman"/>
          <w:color w:val="5B9BD5" w:themeColor="accent1"/>
          <w:sz w:val="24"/>
          <w:szCs w:val="24"/>
          <w:lang w:val="en-GB"/>
        </w:rPr>
        <w:t xml:space="preserve"> to convey in this section.</w:t>
      </w:r>
    </w:p>
    <w:p w14:paraId="75499586" w14:textId="77777777" w:rsidR="00461A87" w:rsidRPr="009977D8" w:rsidRDefault="00461A87" w:rsidP="0007794B">
      <w:pPr>
        <w:spacing w:after="0"/>
        <w:jc w:val="both"/>
        <w:rPr>
          <w:rFonts w:ascii="Times New Roman" w:hAnsi="Times New Roman" w:cs="Times New Roman"/>
          <w:sz w:val="24"/>
          <w:szCs w:val="24"/>
          <w:lang w:val="en-GB"/>
        </w:rPr>
      </w:pPr>
    </w:p>
    <w:p w14:paraId="04B22A38" w14:textId="016B77EE"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Furthermore, line 579 </w:t>
      </w:r>
      <w:r w:rsidRPr="009977D8">
        <w:rPr>
          <w:rFonts w:ascii="Times New Roman" w:hAnsi="Times New Roman" w:cs="Times New Roman"/>
          <w:i/>
          <w:iCs/>
          <w:sz w:val="24"/>
          <w:szCs w:val="24"/>
          <w:lang w:val="en-GB"/>
        </w:rPr>
        <w:t>Usually, entropy is maximized when the system is highly symmetric</w:t>
      </w:r>
      <w:r w:rsidRPr="009977D8">
        <w:rPr>
          <w:rFonts w:ascii="Times New Roman" w:hAnsi="Times New Roman" w:cs="Times New Roman"/>
          <w:sz w:val="24"/>
          <w:szCs w:val="24"/>
          <w:lang w:val="en-GB"/>
        </w:rPr>
        <w:t xml:space="preserve">, this is not usual by chance but as a direct consequence of the structural definition of entropy. The same is true on the comments in line 592 </w:t>
      </w:r>
      <w:proofErr w:type="gramStart"/>
      <w:r w:rsidRPr="009977D8">
        <w:rPr>
          <w:rFonts w:ascii="Times New Roman" w:hAnsi="Times New Roman" w:cs="Times New Roman"/>
          <w:sz w:val="24"/>
          <w:szCs w:val="24"/>
          <w:lang w:val="en-GB"/>
        </w:rPr>
        <w:t>actually linked</w:t>
      </w:r>
      <w:proofErr w:type="gramEnd"/>
      <w:r w:rsidRPr="009977D8">
        <w:rPr>
          <w:rFonts w:ascii="Times New Roman" w:hAnsi="Times New Roman" w:cs="Times New Roman"/>
          <w:sz w:val="24"/>
          <w:szCs w:val="24"/>
          <w:lang w:val="en-GB"/>
        </w:rPr>
        <w:t xml:space="preserve"> to the structural properties of the function x log x.</w:t>
      </w:r>
    </w:p>
    <w:p w14:paraId="0E05535E" w14:textId="5A8EA62E" w:rsidR="00461A87" w:rsidRPr="009977D8" w:rsidRDefault="00461A87"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removed the word “Usually” and</w:t>
      </w:r>
      <w:r w:rsidR="0007794B">
        <w:rPr>
          <w:rFonts w:ascii="Times New Roman" w:hAnsi="Times New Roman" w:cs="Times New Roman"/>
          <w:color w:val="5B9BD5" w:themeColor="accent1"/>
          <w:sz w:val="24"/>
          <w:szCs w:val="24"/>
          <w:lang w:val="en-GB"/>
        </w:rPr>
        <w:t xml:space="preserve"> instead</w:t>
      </w:r>
      <w:r w:rsidRPr="009977D8">
        <w:rPr>
          <w:rFonts w:ascii="Times New Roman" w:hAnsi="Times New Roman" w:cs="Times New Roman"/>
          <w:color w:val="5B9BD5" w:themeColor="accent1"/>
          <w:sz w:val="24"/>
          <w:szCs w:val="24"/>
          <w:lang w:val="en-GB"/>
        </w:rPr>
        <w:t xml:space="preserve"> pointed out the underlying reasons for the</w:t>
      </w:r>
      <w:r w:rsidR="00753B80" w:rsidRPr="009977D8">
        <w:rPr>
          <w:rFonts w:ascii="Times New Roman" w:hAnsi="Times New Roman" w:cs="Times New Roman"/>
          <w:color w:val="5B9BD5" w:themeColor="accent1"/>
          <w:sz w:val="24"/>
          <w:szCs w:val="24"/>
          <w:lang w:val="en-GB"/>
        </w:rPr>
        <w:t xml:space="preserve"> mentioned</w:t>
      </w:r>
      <w:r w:rsidRPr="009977D8">
        <w:rPr>
          <w:rFonts w:ascii="Times New Roman" w:hAnsi="Times New Roman" w:cs="Times New Roman"/>
          <w:color w:val="5B9BD5" w:themeColor="accent1"/>
          <w:sz w:val="24"/>
          <w:szCs w:val="24"/>
          <w:lang w:val="en-GB"/>
        </w:rPr>
        <w:t xml:space="preserve"> properties as remarked by the reviewer.</w:t>
      </w:r>
    </w:p>
    <w:p w14:paraId="220A331A" w14:textId="77777777" w:rsidR="00461A87" w:rsidRPr="009977D8" w:rsidRDefault="00461A87" w:rsidP="0007794B">
      <w:pPr>
        <w:spacing w:after="0"/>
        <w:jc w:val="both"/>
        <w:rPr>
          <w:rFonts w:ascii="Times New Roman" w:hAnsi="Times New Roman" w:cs="Times New Roman"/>
          <w:sz w:val="24"/>
          <w:szCs w:val="24"/>
          <w:lang w:val="en-GB"/>
        </w:rPr>
      </w:pPr>
    </w:p>
    <w:p w14:paraId="21ABE465" w14:textId="47D29B58"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No mathematical argument is given in the paper to ensure that the following claim (line 336) holds, not even some empirical explanation is given that could justify a conjecture.</w:t>
      </w:r>
    </w:p>
    <w:p w14:paraId="0C1DE430" w14:textId="58571CA3" w:rsidR="00994BA8" w:rsidRPr="009977D8" w:rsidRDefault="00994BA8" w:rsidP="0007794B">
      <w:pPr>
        <w:spacing w:after="0"/>
        <w:jc w:val="both"/>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While the path entropy measures the uncertainty of the entire path, entropy rates measure the average uncertainty of the instantaneous future of a particle while it is in the system: for the entropy rate per unit time the uncertainty entailed by the</w:t>
      </w:r>
    </w:p>
    <w:p w14:paraId="2893E8BC" w14:textId="7C66B6EB" w:rsidR="0096086D" w:rsidRPr="009977D8" w:rsidRDefault="00994BA8" w:rsidP="0007794B">
      <w:pPr>
        <w:spacing w:after="0"/>
        <w:jc w:val="both"/>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infinitesimal future, and for the entropy rate per jump the uncertainty entailed by the next jump.</w:t>
      </w:r>
    </w:p>
    <w:p w14:paraId="189471A9" w14:textId="33C3CC7F" w:rsidR="00E56027" w:rsidRPr="009977D8" w:rsidRDefault="0096086D"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The interpretation of the path entropy as uncertainty of the entire path follows directly from its definition. We thank the reviewer to point out that this is not the case for the two entropy rates. As mentioned in an earlier comment, the new Proposition </w:t>
      </w:r>
      <w:r w:rsidR="00BA5BB3" w:rsidRPr="009977D8">
        <w:rPr>
          <w:rFonts w:ascii="Times New Roman" w:hAnsi="Times New Roman" w:cs="Times New Roman"/>
          <w:color w:val="5B9BD5" w:themeColor="accent1"/>
          <w:sz w:val="24"/>
          <w:szCs w:val="24"/>
          <w:lang w:val="en-GB"/>
        </w:rPr>
        <w:t>2</w:t>
      </w:r>
      <w:r w:rsidRPr="009977D8">
        <w:rPr>
          <w:rFonts w:ascii="Times New Roman" w:hAnsi="Times New Roman" w:cs="Times New Roman"/>
          <w:color w:val="5B9BD5" w:themeColor="accent1"/>
          <w:sz w:val="24"/>
          <w:szCs w:val="24"/>
          <w:lang w:val="en-GB"/>
        </w:rPr>
        <w:t xml:space="preserve"> in Section </w:t>
      </w:r>
      <w:r w:rsidR="00BA5BB3" w:rsidRPr="009977D8">
        <w:rPr>
          <w:rFonts w:ascii="Times New Roman" w:hAnsi="Times New Roman" w:cs="Times New Roman"/>
          <w:color w:val="5B9BD5" w:themeColor="accent1"/>
          <w:sz w:val="24"/>
          <w:szCs w:val="24"/>
          <w:lang w:val="en-GB"/>
        </w:rPr>
        <w:t>3.1</w:t>
      </w:r>
      <w:r w:rsidRPr="009977D8">
        <w:rPr>
          <w:rFonts w:ascii="Times New Roman" w:hAnsi="Times New Roman" w:cs="Times New Roman"/>
          <w:color w:val="5B9BD5" w:themeColor="accent1"/>
          <w:sz w:val="24"/>
          <w:szCs w:val="24"/>
          <w:lang w:val="en-GB"/>
        </w:rPr>
        <w:t xml:space="preserve"> of the revised manuscript shows that our entropy rates are just classical entropy rates of suitable stationary processes (</w:t>
      </w:r>
      <w:r w:rsidR="00B97CDA" w:rsidRPr="009977D8">
        <w:rPr>
          <w:rFonts w:ascii="Times New Roman" w:hAnsi="Times New Roman" w:cs="Times New Roman"/>
          <w:color w:val="5B9BD5" w:themeColor="accent1"/>
          <w:sz w:val="24"/>
          <w:szCs w:val="24"/>
          <w:lang w:val="en-GB"/>
        </w:rPr>
        <w:t xml:space="preserve">per jump: </w:t>
      </w:r>
      <w:r w:rsidRPr="009977D8">
        <w:rPr>
          <w:rFonts w:ascii="Times New Roman" w:hAnsi="Times New Roman" w:cs="Times New Roman"/>
          <w:color w:val="5B9BD5" w:themeColor="accent1"/>
          <w:sz w:val="24"/>
          <w:szCs w:val="24"/>
          <w:lang w:val="en-GB"/>
        </w:rPr>
        <w:t>discrete</w:t>
      </w:r>
      <w:r w:rsidR="00B97CDA" w:rsidRPr="009977D8">
        <w:rPr>
          <w:rFonts w:ascii="Times New Roman" w:hAnsi="Times New Roman" w:cs="Times New Roman"/>
          <w:color w:val="5B9BD5" w:themeColor="accent1"/>
          <w:sz w:val="24"/>
          <w:szCs w:val="24"/>
          <w:lang w:val="en-GB"/>
        </w:rPr>
        <w:t xml:space="preserve"> time, per unit time:</w:t>
      </w:r>
      <w:r w:rsidRPr="009977D8">
        <w:rPr>
          <w:rFonts w:ascii="Times New Roman" w:hAnsi="Times New Roman" w:cs="Times New Roman"/>
          <w:color w:val="5B9BD5" w:themeColor="accent1"/>
          <w:sz w:val="24"/>
          <w:szCs w:val="24"/>
          <w:lang w:val="en-GB"/>
        </w:rPr>
        <w:t xml:space="preserve"> continuous</w:t>
      </w:r>
      <w:r w:rsidR="00B97CDA" w:rsidRPr="009977D8">
        <w:rPr>
          <w:rFonts w:ascii="Times New Roman" w:hAnsi="Times New Roman" w:cs="Times New Roman"/>
          <w:color w:val="5B9BD5" w:themeColor="accent1"/>
          <w:sz w:val="24"/>
          <w:szCs w:val="24"/>
          <w:lang w:val="en-GB"/>
        </w:rPr>
        <w:t xml:space="preserve"> time</w:t>
      </w:r>
      <w:r w:rsidRPr="009977D8">
        <w:rPr>
          <w:rFonts w:ascii="Times New Roman" w:hAnsi="Times New Roman" w:cs="Times New Roman"/>
          <w:color w:val="5B9BD5" w:themeColor="accent1"/>
          <w:sz w:val="24"/>
          <w:szCs w:val="24"/>
          <w:lang w:val="en-GB"/>
        </w:rPr>
        <w:t>)</w:t>
      </w:r>
      <w:r w:rsidR="00B97CDA" w:rsidRPr="009977D8">
        <w:rPr>
          <w:rFonts w:ascii="Times New Roman" w:hAnsi="Times New Roman" w:cs="Times New Roman"/>
          <w:color w:val="5B9BD5" w:themeColor="accent1"/>
          <w:sz w:val="24"/>
          <w:szCs w:val="24"/>
          <w:lang w:val="en-GB"/>
        </w:rPr>
        <w:t>, which corroborates our statement by the very definition of these classical quantities.</w:t>
      </w:r>
    </w:p>
    <w:p w14:paraId="1EBDA443" w14:textId="77777777" w:rsidR="00B97CDA" w:rsidRPr="009977D8" w:rsidRDefault="00B97CDA" w:rsidP="0007794B">
      <w:pPr>
        <w:spacing w:after="0"/>
        <w:jc w:val="both"/>
        <w:rPr>
          <w:rFonts w:ascii="Times New Roman" w:hAnsi="Times New Roman" w:cs="Times New Roman"/>
          <w:color w:val="5B9BD5" w:themeColor="accent1"/>
          <w:sz w:val="24"/>
          <w:szCs w:val="24"/>
          <w:lang w:val="en-GB"/>
        </w:rPr>
      </w:pPr>
    </w:p>
    <w:p w14:paraId="5882E744" w14:textId="63840305"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lastRenderedPageBreak/>
        <w:t>The discussion and conclusion following the examples show that indeed these conditions are not satisfied. Commenting on the poor results for Example 3.4 that</w:t>
      </w:r>
    </w:p>
    <w:p w14:paraId="2BF75440" w14:textId="2F6EE5B5" w:rsidR="00994BA8" w:rsidRPr="009977D8" w:rsidRDefault="00994BA8" w:rsidP="0007794B">
      <w:pPr>
        <w:spacing w:after="0"/>
        <w:jc w:val="both"/>
        <w:rPr>
          <w:rFonts w:ascii="Times New Roman" w:hAnsi="Times New Roman" w:cs="Times New Roman"/>
          <w:i/>
          <w:iCs/>
          <w:sz w:val="24"/>
          <w:szCs w:val="24"/>
          <w:lang w:val="en-GB"/>
        </w:rPr>
      </w:pPr>
      <w:r w:rsidRPr="009977D8">
        <w:rPr>
          <w:rFonts w:ascii="Times New Roman" w:hAnsi="Times New Roman" w:cs="Times New Roman"/>
          <w:i/>
          <w:iCs/>
          <w:sz w:val="24"/>
          <w:szCs w:val="24"/>
          <w:lang w:val="en-GB"/>
        </w:rPr>
        <w:t xml:space="preserve">This example is only supposed to give a first impression of how the maximum entropy principle can be used in combination with entropy rates or path entropy in similar situations. Practical examples usually have a high level of complexity such that existence and uniqueness of a maximum entropy model </w:t>
      </w:r>
      <w:proofErr w:type="gramStart"/>
      <w:r w:rsidRPr="009977D8">
        <w:rPr>
          <w:rFonts w:ascii="Times New Roman" w:hAnsi="Times New Roman" w:cs="Times New Roman"/>
          <w:i/>
          <w:iCs/>
          <w:sz w:val="24"/>
          <w:szCs w:val="24"/>
          <w:lang w:val="en-GB"/>
        </w:rPr>
        <w:t>have to</w:t>
      </w:r>
      <w:proofErr w:type="gramEnd"/>
      <w:r w:rsidRPr="009977D8">
        <w:rPr>
          <w:rFonts w:ascii="Times New Roman" w:hAnsi="Times New Roman" w:cs="Times New Roman"/>
          <w:i/>
          <w:iCs/>
          <w:sz w:val="24"/>
          <w:szCs w:val="24"/>
          <w:lang w:val="en-GB"/>
        </w:rPr>
        <w:t xml:space="preserve"> be studied on a case-by-case basis.</w:t>
      </w:r>
    </w:p>
    <w:p w14:paraId="0DB16D61" w14:textId="5E3AEC7A"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is just the opposite of the powerful concept of entropy that is known to fit any situation when handled pertinently, and </w:t>
      </w:r>
      <w:proofErr w:type="gramStart"/>
      <w:r w:rsidRPr="009977D8">
        <w:rPr>
          <w:rFonts w:ascii="Times New Roman" w:hAnsi="Times New Roman" w:cs="Times New Roman"/>
          <w:sz w:val="24"/>
          <w:szCs w:val="24"/>
          <w:lang w:val="en-GB"/>
        </w:rPr>
        <w:t>actually the</w:t>
      </w:r>
      <w:proofErr w:type="gramEnd"/>
      <w:r w:rsidRPr="009977D8">
        <w:rPr>
          <w:rFonts w:ascii="Times New Roman" w:hAnsi="Times New Roman" w:cs="Times New Roman"/>
          <w:sz w:val="24"/>
          <w:szCs w:val="24"/>
          <w:lang w:val="en-GB"/>
        </w:rPr>
        <w:t xml:space="preserve"> opposite of any scientific tool.</w:t>
      </w:r>
    </w:p>
    <w:p w14:paraId="4DDCFE56" w14:textId="5D797E9D" w:rsidR="00343F7B" w:rsidRPr="009977D8" w:rsidRDefault="00E56027"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Indeed, we cannot guarantee that a local maximum entropy rate is also a global one. </w:t>
      </w:r>
      <w:r w:rsidR="00707E6B" w:rsidRPr="009977D8">
        <w:rPr>
          <w:rFonts w:ascii="Times New Roman" w:hAnsi="Times New Roman" w:cs="Times New Roman"/>
          <w:color w:val="5B9BD5" w:themeColor="accent1"/>
          <w:sz w:val="24"/>
          <w:szCs w:val="24"/>
          <w:lang w:val="en-GB"/>
        </w:rPr>
        <w:t>T</w:t>
      </w:r>
      <w:r w:rsidRPr="009977D8">
        <w:rPr>
          <w:rFonts w:ascii="Times New Roman" w:hAnsi="Times New Roman" w:cs="Times New Roman"/>
          <w:color w:val="5B9BD5" w:themeColor="accent1"/>
          <w:sz w:val="24"/>
          <w:szCs w:val="24"/>
          <w:lang w:val="en-GB"/>
        </w:rPr>
        <w:t xml:space="preserve">he reason </w:t>
      </w:r>
      <w:r w:rsidR="00707E6B" w:rsidRPr="009977D8">
        <w:rPr>
          <w:rFonts w:ascii="Times New Roman" w:hAnsi="Times New Roman" w:cs="Times New Roman"/>
          <w:color w:val="5B9BD5" w:themeColor="accent1"/>
          <w:sz w:val="24"/>
          <w:szCs w:val="24"/>
          <w:lang w:val="en-GB"/>
        </w:rPr>
        <w:t xml:space="preserve">for that </w:t>
      </w:r>
      <w:r w:rsidRPr="009977D8">
        <w:rPr>
          <w:rFonts w:ascii="Times New Roman" w:hAnsi="Times New Roman" w:cs="Times New Roman"/>
          <w:color w:val="5B9BD5" w:themeColor="accent1"/>
          <w:sz w:val="24"/>
          <w:szCs w:val="24"/>
          <w:lang w:val="en-GB"/>
        </w:rPr>
        <w:t xml:space="preserve">is not the lack of required properties of our introduced entropy rates (as mentioned earlier), but </w:t>
      </w:r>
      <w:r w:rsidR="00707E6B" w:rsidRPr="009977D8">
        <w:rPr>
          <w:rFonts w:ascii="Times New Roman" w:hAnsi="Times New Roman" w:cs="Times New Roman"/>
          <w:color w:val="5B9BD5" w:themeColor="accent1"/>
          <w:sz w:val="24"/>
          <w:szCs w:val="24"/>
          <w:lang w:val="en-GB"/>
        </w:rPr>
        <w:t xml:space="preserve">that </w:t>
      </w:r>
      <w:r w:rsidRPr="009977D8">
        <w:rPr>
          <w:rFonts w:ascii="Times New Roman" w:hAnsi="Times New Roman" w:cs="Times New Roman"/>
          <w:color w:val="5B9BD5" w:themeColor="accent1"/>
          <w:sz w:val="24"/>
          <w:szCs w:val="24"/>
          <w:lang w:val="en-GB"/>
        </w:rPr>
        <w:t>the parameter space is not guaranteed to be convex. The properties of the parameter space depend on the measurements and experiment at hand and vary independently of the mathematical theory</w:t>
      </w:r>
      <w:r w:rsidR="0007794B">
        <w:rPr>
          <w:rFonts w:ascii="Times New Roman" w:hAnsi="Times New Roman" w:cs="Times New Roman"/>
          <w:color w:val="5B9BD5" w:themeColor="accent1"/>
          <w:sz w:val="24"/>
          <w:szCs w:val="24"/>
          <w:lang w:val="en-GB"/>
        </w:rPr>
        <w:t xml:space="preserve"> of entropy</w:t>
      </w:r>
      <w:r w:rsidRPr="009977D8">
        <w:rPr>
          <w:rFonts w:ascii="Times New Roman" w:hAnsi="Times New Roman" w:cs="Times New Roman"/>
          <w:color w:val="5B9BD5" w:themeColor="accent1"/>
          <w:sz w:val="24"/>
          <w:szCs w:val="24"/>
          <w:lang w:val="en-GB"/>
        </w:rPr>
        <w:t xml:space="preserve">. Optimization over non-convex spaces is a complex mathematical problem in general and finding optimal solutions is far beyond the scope of this manuscript. We provide the new entropy </w:t>
      </w:r>
      <w:r w:rsidR="00707E6B" w:rsidRPr="009977D8">
        <w:rPr>
          <w:rFonts w:ascii="Times New Roman" w:hAnsi="Times New Roman" w:cs="Times New Roman"/>
          <w:color w:val="5B9BD5" w:themeColor="accent1"/>
          <w:sz w:val="24"/>
          <w:szCs w:val="24"/>
          <w:lang w:val="en-GB"/>
        </w:rPr>
        <w:t>quantities</w:t>
      </w:r>
      <w:r w:rsidRPr="009977D8">
        <w:rPr>
          <w:rFonts w:ascii="Times New Roman" w:hAnsi="Times New Roman" w:cs="Times New Roman"/>
          <w:color w:val="5B9BD5" w:themeColor="accent1"/>
          <w:sz w:val="24"/>
          <w:szCs w:val="24"/>
          <w:lang w:val="en-GB"/>
        </w:rPr>
        <w:t xml:space="preserve"> equipped with all desirable properties such that standard optimization methods can be applied to them. We do not solve the general problems of local versus global optima and existence and uniqueness of global maxima in optimization over non-convex spaces.</w:t>
      </w:r>
    </w:p>
    <w:p w14:paraId="6EFAA8B3" w14:textId="77777777" w:rsidR="00707E6B" w:rsidRPr="009977D8" w:rsidRDefault="00707E6B" w:rsidP="0007794B">
      <w:pPr>
        <w:spacing w:after="0"/>
        <w:jc w:val="both"/>
        <w:rPr>
          <w:rFonts w:ascii="Times New Roman" w:hAnsi="Times New Roman" w:cs="Times New Roman"/>
          <w:color w:val="5B9BD5" w:themeColor="accent1"/>
          <w:sz w:val="24"/>
          <w:szCs w:val="24"/>
          <w:lang w:val="en-GB"/>
        </w:rPr>
      </w:pPr>
    </w:p>
    <w:p w14:paraId="002134FA" w14:textId="377164E0" w:rsidR="00E56027" w:rsidRPr="009977D8" w:rsidRDefault="00E56027" w:rsidP="0007794B">
      <w:pPr>
        <w:spacing w:after="0"/>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 xml:space="preserve">We thank the reviewer to make us aware that the approach of running one local optimization to find a global maximum in the original manuscript was too simple-minded. In the new version we place a grid over </w:t>
      </w:r>
      <w:r w:rsidR="00707E6B" w:rsidRPr="009977D8">
        <w:rPr>
          <w:rFonts w:ascii="Times New Roman" w:hAnsi="Times New Roman" w:cs="Times New Roman"/>
          <w:color w:val="5B9BD5" w:themeColor="accent1"/>
          <w:sz w:val="24"/>
          <w:szCs w:val="24"/>
          <w:lang w:val="en-GB"/>
        </w:rPr>
        <w:t>a</w:t>
      </w:r>
      <w:r w:rsidRPr="009977D8">
        <w:rPr>
          <w:rFonts w:ascii="Times New Roman" w:hAnsi="Times New Roman" w:cs="Times New Roman"/>
          <w:color w:val="5B9BD5" w:themeColor="accent1"/>
          <w:sz w:val="24"/>
          <w:szCs w:val="24"/>
          <w:lang w:val="en-GB"/>
        </w:rPr>
        <w:t xml:space="preserve"> relevant</w:t>
      </w:r>
      <w:r w:rsidR="00707E6B" w:rsidRPr="009977D8">
        <w:rPr>
          <w:rFonts w:ascii="Times New Roman" w:hAnsi="Times New Roman" w:cs="Times New Roman"/>
          <w:color w:val="5B9BD5" w:themeColor="accent1"/>
          <w:sz w:val="24"/>
          <w:szCs w:val="24"/>
          <w:lang w:val="en-GB"/>
        </w:rPr>
        <w:t>-assumed</w:t>
      </w:r>
      <w:r w:rsidRPr="009977D8">
        <w:rPr>
          <w:rFonts w:ascii="Times New Roman" w:hAnsi="Times New Roman" w:cs="Times New Roman"/>
          <w:color w:val="5B9BD5" w:themeColor="accent1"/>
          <w:sz w:val="24"/>
          <w:szCs w:val="24"/>
          <w:lang w:val="en-GB"/>
        </w:rPr>
        <w:t xml:space="preserve"> section of the parameter space and run </w:t>
      </w:r>
      <w:r w:rsidR="00707E6B" w:rsidRPr="009977D8">
        <w:rPr>
          <w:rFonts w:ascii="Times New Roman" w:hAnsi="Times New Roman" w:cs="Times New Roman"/>
          <w:color w:val="5B9BD5" w:themeColor="accent1"/>
          <w:sz w:val="24"/>
          <w:szCs w:val="24"/>
          <w:lang w:val="en-GB"/>
        </w:rPr>
        <w:t xml:space="preserve">more than 450,000 </w:t>
      </w:r>
      <w:r w:rsidRPr="009977D8">
        <w:rPr>
          <w:rFonts w:ascii="Times New Roman" w:hAnsi="Times New Roman" w:cs="Times New Roman"/>
          <w:color w:val="5B9BD5" w:themeColor="accent1"/>
          <w:sz w:val="24"/>
          <w:szCs w:val="24"/>
          <w:lang w:val="en-GB"/>
        </w:rPr>
        <w:t>local optimizations starting from each grid point.</w:t>
      </w:r>
      <w:r w:rsidR="00707E6B" w:rsidRPr="009977D8">
        <w:rPr>
          <w:rFonts w:ascii="Times New Roman" w:hAnsi="Times New Roman" w:cs="Times New Roman"/>
          <w:color w:val="5B9BD5" w:themeColor="accent1"/>
          <w:sz w:val="24"/>
          <w:szCs w:val="24"/>
          <w:lang w:val="en-GB"/>
        </w:rPr>
        <w:t xml:space="preserve"> We identify our global maximum candidate as the maximum of all those local maximizations. Even though mathematical theory does not allow us to conclude that our global maximum candidate is indeed a (or even ‘the’) global </w:t>
      </w:r>
      <w:proofErr w:type="gramStart"/>
      <w:r w:rsidR="00707E6B" w:rsidRPr="009977D8">
        <w:rPr>
          <w:rFonts w:ascii="Times New Roman" w:hAnsi="Times New Roman" w:cs="Times New Roman"/>
          <w:color w:val="5B9BD5" w:themeColor="accent1"/>
          <w:sz w:val="24"/>
          <w:szCs w:val="24"/>
          <w:lang w:val="en-GB"/>
        </w:rPr>
        <w:t>maximum,  the</w:t>
      </w:r>
      <w:proofErr w:type="gramEnd"/>
      <w:r w:rsidR="00707E6B" w:rsidRPr="009977D8">
        <w:rPr>
          <w:rFonts w:ascii="Times New Roman" w:hAnsi="Times New Roman" w:cs="Times New Roman"/>
          <w:color w:val="5B9BD5" w:themeColor="accent1"/>
          <w:sz w:val="24"/>
          <w:szCs w:val="24"/>
          <w:lang w:val="en-GB"/>
        </w:rPr>
        <w:t xml:space="preserve"> new Figure 6, replacing the old one showing only one local optimization path, gives clear indications that our global maximum candidate is a good and reasonable choice. Furthermore, this example now demonstrates one possible (brute force) way of dealing with optimization over a non-co</w:t>
      </w:r>
      <w:r w:rsidR="00741EC1" w:rsidRPr="009977D8">
        <w:rPr>
          <w:rFonts w:ascii="Times New Roman" w:hAnsi="Times New Roman" w:cs="Times New Roman"/>
          <w:color w:val="5B9BD5" w:themeColor="accent1"/>
          <w:sz w:val="24"/>
          <w:szCs w:val="24"/>
          <w:lang w:val="en-GB"/>
        </w:rPr>
        <w:t>nvex</w:t>
      </w:r>
      <w:r w:rsidR="00707E6B" w:rsidRPr="009977D8">
        <w:rPr>
          <w:rFonts w:ascii="Times New Roman" w:hAnsi="Times New Roman" w:cs="Times New Roman"/>
          <w:color w:val="5B9BD5" w:themeColor="accent1"/>
          <w:sz w:val="24"/>
          <w:szCs w:val="24"/>
          <w:lang w:val="en-GB"/>
        </w:rPr>
        <w:t xml:space="preserve"> parameter set and can thus serve as a first role model for practical cases in higher dimensions arising from real-world experimental measurements. We adapted the corresponding part in the discussions section accordingly.</w:t>
      </w:r>
    </w:p>
    <w:p w14:paraId="285D34FF" w14:textId="77777777" w:rsidR="00994BA8" w:rsidRPr="009977D8" w:rsidRDefault="00994BA8" w:rsidP="0007794B">
      <w:pPr>
        <w:spacing w:after="0"/>
        <w:jc w:val="both"/>
        <w:rPr>
          <w:rFonts w:ascii="Times New Roman" w:hAnsi="Times New Roman" w:cs="Times New Roman"/>
          <w:sz w:val="24"/>
          <w:szCs w:val="24"/>
          <w:lang w:val="en-GB"/>
        </w:rPr>
      </w:pPr>
    </w:p>
    <w:p w14:paraId="2299E7FE" w14:textId="79454C0E" w:rsidR="00D3198D"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The level of mathematics and probability necessary for a reader to understand the paper is rather high, especially on Markov theory and information theory. Therefore, many lengthy sections on the very basics of entropy </w:t>
      </w:r>
      <w:proofErr w:type="gramStart"/>
      <w:r w:rsidRPr="009977D8">
        <w:rPr>
          <w:rFonts w:ascii="Times New Roman" w:hAnsi="Times New Roman" w:cs="Times New Roman"/>
          <w:sz w:val="24"/>
          <w:szCs w:val="24"/>
          <w:lang w:val="en-GB"/>
        </w:rPr>
        <w:t>is</w:t>
      </w:r>
      <w:proofErr w:type="gramEnd"/>
      <w:r w:rsidRPr="009977D8">
        <w:rPr>
          <w:rFonts w:ascii="Times New Roman" w:hAnsi="Times New Roman" w:cs="Times New Roman"/>
          <w:sz w:val="24"/>
          <w:szCs w:val="24"/>
          <w:lang w:val="en-GB"/>
        </w:rPr>
        <w:t xml:space="preserve"> of no use, and indeed most of the material is used nowhere in the paper. Since the authors are no experts in information theory, a reference to Cover and Thomas, and some</w:t>
      </w:r>
      <w:r w:rsidR="0007794B">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 xml:space="preserve">definitions closely linked to the paper would be more pertinent than Sections 2.1 and A1, beginning of Section 2.6, and so on. </w:t>
      </w:r>
    </w:p>
    <w:p w14:paraId="1986B3EE" w14:textId="79EB6C89" w:rsidR="00F3055B" w:rsidRPr="009977D8" w:rsidRDefault="00F3055B" w:rsidP="0007794B">
      <w:pPr>
        <w:spacing w:after="0"/>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We removed the entire appendix A1 on basic information theory. Instead, we refer the reader to the associated chapters in Cover and Thomas and to Bad-</w:t>
      </w:r>
      <w:proofErr w:type="spellStart"/>
      <w:r w:rsidRPr="009977D8">
        <w:rPr>
          <w:rFonts w:ascii="Times New Roman" w:hAnsi="Times New Roman" w:cs="Times New Roman"/>
          <w:color w:val="5B9BD5" w:themeColor="accent1"/>
          <w:sz w:val="24"/>
          <w:szCs w:val="24"/>
          <w:lang w:val="en-GB"/>
        </w:rPr>
        <w:t>Dumitrescu</w:t>
      </w:r>
      <w:proofErr w:type="spellEnd"/>
      <w:r w:rsidRPr="009977D8">
        <w:rPr>
          <w:rFonts w:ascii="Times New Roman" w:hAnsi="Times New Roman" w:cs="Times New Roman"/>
          <w:color w:val="5B9BD5" w:themeColor="accent1"/>
          <w:sz w:val="24"/>
          <w:szCs w:val="24"/>
          <w:lang w:val="en-GB"/>
        </w:rPr>
        <w:t xml:space="preserve"> in the introduction of Section 2. There we kept only the notions and properties of entropy that are fundamental to the further understanding of the manuscript, even though they might seem too basic at first glance. We believe that the average reader is (like us) not an expert in information theory and will appreciate a short introduction to the topic that emphasizes the links to the new entropy concepts that we introduce later in the text.</w:t>
      </w:r>
    </w:p>
    <w:p w14:paraId="2A15E01A" w14:textId="77777777" w:rsidR="00D3198D" w:rsidRPr="009977D8" w:rsidRDefault="00D3198D" w:rsidP="0007794B">
      <w:pPr>
        <w:spacing w:after="0"/>
        <w:jc w:val="both"/>
        <w:rPr>
          <w:rFonts w:ascii="Times New Roman" w:hAnsi="Times New Roman" w:cs="Times New Roman"/>
          <w:sz w:val="24"/>
          <w:szCs w:val="24"/>
          <w:lang w:val="en-GB"/>
        </w:rPr>
      </w:pPr>
    </w:p>
    <w:p w14:paraId="198B12C0" w14:textId="0565B678"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lastRenderedPageBreak/>
        <w:t>Of course, Kolmogorov, topological or graphical entropies (lines 59-71) have nothing to do here, Markov processes are linked to Shannon entropy from his original paper giving birth to information theory. By the way, the determination of the reference measure is much less classical and could be detailed.</w:t>
      </w:r>
    </w:p>
    <w:p w14:paraId="3078A81F" w14:textId="606498F8" w:rsidR="00D3198D" w:rsidRPr="009977D8" w:rsidRDefault="00D3198D"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agree that Markov processes are immediately linked to Shannon entropy. However, compartmental systems are classically considered deterministic dynamical systems. Hence, Kolmogorov, topological, and graphical entropies are the classical entropy measures that come to mind.</w:t>
      </w:r>
      <w:r w:rsidR="00F3055B" w:rsidRPr="009977D8">
        <w:rPr>
          <w:rFonts w:ascii="Times New Roman" w:hAnsi="Times New Roman" w:cs="Times New Roman"/>
          <w:color w:val="5B9BD5" w:themeColor="accent1"/>
          <w:sz w:val="24"/>
          <w:szCs w:val="24"/>
          <w:lang w:val="en-GB"/>
        </w:rPr>
        <w:t xml:space="preserve"> We explain why those classical approaches fail for compartmental systems, and i</w:t>
      </w:r>
      <w:r w:rsidRPr="009977D8">
        <w:rPr>
          <w:rFonts w:ascii="Times New Roman" w:hAnsi="Times New Roman" w:cs="Times New Roman"/>
          <w:color w:val="5B9BD5" w:themeColor="accent1"/>
          <w:sz w:val="24"/>
          <w:szCs w:val="24"/>
          <w:lang w:val="en-GB"/>
        </w:rPr>
        <w:t>t is only by linking compartmental systems to Markov chain</w:t>
      </w:r>
      <w:r w:rsidR="008C74D2" w:rsidRPr="009977D8">
        <w:rPr>
          <w:rFonts w:ascii="Times New Roman" w:hAnsi="Times New Roman" w:cs="Times New Roman"/>
          <w:color w:val="5B9BD5" w:themeColor="accent1"/>
          <w:sz w:val="24"/>
          <w:szCs w:val="24"/>
          <w:lang w:val="en-GB"/>
        </w:rPr>
        <w:t>s</w:t>
      </w:r>
      <w:r w:rsidRPr="009977D8">
        <w:rPr>
          <w:rFonts w:ascii="Times New Roman" w:hAnsi="Times New Roman" w:cs="Times New Roman"/>
          <w:color w:val="5B9BD5" w:themeColor="accent1"/>
          <w:sz w:val="24"/>
          <w:szCs w:val="24"/>
          <w:lang w:val="en-GB"/>
        </w:rPr>
        <w:t xml:space="preserve"> through considering the stochastic travel of a single particle that Shannon entropy </w:t>
      </w:r>
      <w:r w:rsidR="00F3055B" w:rsidRPr="009977D8">
        <w:rPr>
          <w:rFonts w:ascii="Times New Roman" w:hAnsi="Times New Roman" w:cs="Times New Roman"/>
          <w:color w:val="5B9BD5" w:themeColor="accent1"/>
          <w:sz w:val="24"/>
          <w:szCs w:val="24"/>
          <w:lang w:val="en-GB"/>
        </w:rPr>
        <w:t>becomes the</w:t>
      </w:r>
      <w:r w:rsidRPr="009977D8">
        <w:rPr>
          <w:rFonts w:ascii="Times New Roman" w:hAnsi="Times New Roman" w:cs="Times New Roman"/>
          <w:color w:val="5B9BD5" w:themeColor="accent1"/>
          <w:sz w:val="24"/>
          <w:szCs w:val="24"/>
          <w:lang w:val="en-GB"/>
        </w:rPr>
        <w:t xml:space="preserve"> natural choice of uncertainty measure</w:t>
      </w:r>
      <w:r w:rsidR="00F3055B" w:rsidRPr="009977D8">
        <w:rPr>
          <w:rFonts w:ascii="Times New Roman" w:hAnsi="Times New Roman" w:cs="Times New Roman"/>
          <w:color w:val="5B9BD5" w:themeColor="accent1"/>
          <w:sz w:val="24"/>
          <w:szCs w:val="24"/>
          <w:lang w:val="en-GB"/>
        </w:rPr>
        <w:t>.</w:t>
      </w:r>
      <w:r w:rsidRPr="009977D8">
        <w:rPr>
          <w:rFonts w:ascii="Times New Roman" w:hAnsi="Times New Roman" w:cs="Times New Roman"/>
          <w:color w:val="5B9BD5" w:themeColor="accent1"/>
          <w:sz w:val="24"/>
          <w:szCs w:val="24"/>
          <w:lang w:val="en-GB"/>
        </w:rPr>
        <w:t xml:space="preserve"> </w:t>
      </w:r>
      <w:r w:rsidR="00F3055B" w:rsidRPr="009977D8">
        <w:rPr>
          <w:rFonts w:ascii="Times New Roman" w:hAnsi="Times New Roman" w:cs="Times New Roman"/>
          <w:color w:val="5B9BD5" w:themeColor="accent1"/>
          <w:sz w:val="24"/>
          <w:szCs w:val="24"/>
          <w:lang w:val="en-GB"/>
        </w:rPr>
        <w:t>This</w:t>
      </w:r>
      <w:r w:rsidRPr="009977D8">
        <w:rPr>
          <w:rFonts w:ascii="Times New Roman" w:hAnsi="Times New Roman" w:cs="Times New Roman"/>
          <w:color w:val="5B9BD5" w:themeColor="accent1"/>
          <w:sz w:val="24"/>
          <w:szCs w:val="24"/>
          <w:lang w:val="en-GB"/>
        </w:rPr>
        <w:t xml:space="preserve"> is a major novelty of the manuscript. We made this point clearer now in the introduction.</w:t>
      </w:r>
    </w:p>
    <w:p w14:paraId="0E3834E7" w14:textId="27A13895" w:rsidR="002F74B6" w:rsidRPr="009977D8" w:rsidRDefault="002F74B6" w:rsidP="0007794B">
      <w:pPr>
        <w:spacing w:after="0"/>
        <w:jc w:val="both"/>
        <w:rPr>
          <w:rFonts w:ascii="Times New Roman" w:hAnsi="Times New Roman" w:cs="Times New Roman"/>
          <w:sz w:val="24"/>
          <w:szCs w:val="24"/>
          <w:lang w:val="en-GB"/>
        </w:rPr>
      </w:pPr>
      <w:r w:rsidRPr="009977D8">
        <w:rPr>
          <w:rFonts w:ascii="Times New Roman" w:hAnsi="Times New Roman" w:cs="Times New Roman"/>
          <w:color w:val="5B9BD5" w:themeColor="accent1"/>
          <w:sz w:val="24"/>
          <w:szCs w:val="24"/>
          <w:lang w:val="en-GB"/>
        </w:rPr>
        <w:t>The derivation of the reference measure is presented in all its detail Section 2.5. We do not know how to make it any more detailed. The main idea is</w:t>
      </w:r>
      <w:r w:rsidR="0052417B" w:rsidRPr="009977D8">
        <w:rPr>
          <w:rFonts w:ascii="Times New Roman" w:hAnsi="Times New Roman" w:cs="Times New Roman"/>
          <w:color w:val="5B9BD5" w:themeColor="accent1"/>
          <w:sz w:val="24"/>
          <w:szCs w:val="24"/>
          <w:lang w:val="en-GB"/>
        </w:rPr>
        <w:t xml:space="preserve"> to introduce a reference measure for paths of finite length and then extend this measure to infinite paths with measure-theoretic technicalities that do not add to the understanding of the simple idea for finite paths. We included </w:t>
      </w:r>
      <w:r w:rsidR="000E77F0">
        <w:rPr>
          <w:rFonts w:ascii="Times New Roman" w:hAnsi="Times New Roman" w:cs="Times New Roman"/>
          <w:color w:val="5B9BD5" w:themeColor="accent1"/>
          <w:sz w:val="24"/>
          <w:szCs w:val="24"/>
          <w:lang w:val="en-GB"/>
        </w:rPr>
        <w:t>them</w:t>
      </w:r>
      <w:r w:rsidR="0052417B" w:rsidRPr="009977D8">
        <w:rPr>
          <w:rFonts w:ascii="Times New Roman" w:hAnsi="Times New Roman" w:cs="Times New Roman"/>
          <w:color w:val="5B9BD5" w:themeColor="accent1"/>
          <w:sz w:val="24"/>
          <w:szCs w:val="24"/>
          <w:lang w:val="en-GB"/>
        </w:rPr>
        <w:t xml:space="preserve"> already in the original </w:t>
      </w:r>
      <w:r w:rsidR="00F3055B" w:rsidRPr="009977D8">
        <w:rPr>
          <w:rFonts w:ascii="Times New Roman" w:hAnsi="Times New Roman" w:cs="Times New Roman"/>
          <w:color w:val="5B9BD5" w:themeColor="accent1"/>
          <w:sz w:val="24"/>
          <w:szCs w:val="24"/>
          <w:lang w:val="en-GB"/>
        </w:rPr>
        <w:t xml:space="preserve">manuscript </w:t>
      </w:r>
      <w:r w:rsidR="0052417B" w:rsidRPr="009977D8">
        <w:rPr>
          <w:rFonts w:ascii="Times New Roman" w:hAnsi="Times New Roman" w:cs="Times New Roman"/>
          <w:color w:val="5B9BD5" w:themeColor="accent1"/>
          <w:sz w:val="24"/>
          <w:szCs w:val="24"/>
          <w:lang w:val="en-GB"/>
        </w:rPr>
        <w:t>mainly for the sake of completeness.</w:t>
      </w:r>
    </w:p>
    <w:p w14:paraId="588A7872" w14:textId="77777777" w:rsidR="00994BA8" w:rsidRPr="009977D8" w:rsidRDefault="00994BA8" w:rsidP="0007794B">
      <w:pPr>
        <w:spacing w:after="0"/>
        <w:jc w:val="both"/>
        <w:rPr>
          <w:rFonts w:ascii="Times New Roman" w:hAnsi="Times New Roman" w:cs="Times New Roman"/>
          <w:sz w:val="24"/>
          <w:szCs w:val="24"/>
          <w:lang w:val="en-GB"/>
        </w:rPr>
      </w:pPr>
    </w:p>
    <w:p w14:paraId="075B14FD" w14:textId="77777777"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Some local comments:</w:t>
      </w:r>
    </w:p>
    <w:p w14:paraId="6F21EF7F" w14:textId="26E49B4B"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--The end of Section 1 is repeated at the beginning of Section 2. Section 2 is far too long, mixing definitions, main theoretical results</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and examples.</w:t>
      </w:r>
    </w:p>
    <w:p w14:paraId="6A0D676E" w14:textId="03245D6F" w:rsidR="002B0CCB" w:rsidRPr="009977D8" w:rsidRDefault="002B0CCB"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rewrote the end of Section 1 to avoid repetition</w:t>
      </w:r>
      <w:r w:rsidR="005F5536" w:rsidRPr="009977D8">
        <w:rPr>
          <w:rFonts w:ascii="Times New Roman" w:hAnsi="Times New Roman" w:cs="Times New Roman"/>
          <w:color w:val="5B9BD5" w:themeColor="accent1"/>
          <w:sz w:val="24"/>
          <w:szCs w:val="24"/>
          <w:lang w:val="en-GB"/>
        </w:rPr>
        <w:t xml:space="preserve"> with the beginning of Section 2.</w:t>
      </w:r>
      <w:r w:rsidR="00577A05" w:rsidRPr="009977D8">
        <w:rPr>
          <w:rFonts w:ascii="Times New Roman" w:hAnsi="Times New Roman" w:cs="Times New Roman"/>
          <w:color w:val="5B9BD5" w:themeColor="accent1"/>
          <w:sz w:val="24"/>
          <w:szCs w:val="24"/>
          <w:lang w:val="en-GB"/>
        </w:rPr>
        <w:t xml:space="preserve"> We furthermore split Section 2 into two new sections</w:t>
      </w:r>
      <w:r w:rsidR="00F3055B" w:rsidRPr="009977D8">
        <w:rPr>
          <w:rFonts w:ascii="Times New Roman" w:hAnsi="Times New Roman" w:cs="Times New Roman"/>
          <w:color w:val="5B9BD5" w:themeColor="accent1"/>
          <w:sz w:val="24"/>
          <w:szCs w:val="24"/>
          <w:lang w:val="en-GB"/>
        </w:rPr>
        <w:t xml:space="preserve"> (Section 2 and Section 3)</w:t>
      </w:r>
      <w:r w:rsidR="00577A05" w:rsidRPr="009977D8">
        <w:rPr>
          <w:rFonts w:ascii="Times New Roman" w:hAnsi="Times New Roman" w:cs="Times New Roman"/>
          <w:color w:val="5B9BD5" w:themeColor="accent1"/>
          <w:sz w:val="24"/>
          <w:szCs w:val="24"/>
          <w:lang w:val="en-GB"/>
        </w:rPr>
        <w:t>. The first one</w:t>
      </w:r>
      <w:r w:rsidR="00F3055B" w:rsidRPr="009977D8">
        <w:rPr>
          <w:rFonts w:ascii="Times New Roman" w:hAnsi="Times New Roman" w:cs="Times New Roman"/>
          <w:color w:val="5B9BD5" w:themeColor="accent1"/>
          <w:sz w:val="24"/>
          <w:szCs w:val="24"/>
          <w:lang w:val="en-GB"/>
        </w:rPr>
        <w:t>, Section 2,</w:t>
      </w:r>
      <w:r w:rsidR="00577A05" w:rsidRPr="009977D8">
        <w:rPr>
          <w:rFonts w:ascii="Times New Roman" w:hAnsi="Times New Roman" w:cs="Times New Roman"/>
          <w:color w:val="5B9BD5" w:themeColor="accent1"/>
          <w:sz w:val="24"/>
          <w:szCs w:val="24"/>
          <w:lang w:val="en-GB"/>
        </w:rPr>
        <w:t xml:space="preserve"> now contains the bare minimum of mathematical background necessary to understand the new entropy measures. These new measures are then introduced in the second new </w:t>
      </w:r>
      <w:r w:rsidR="00F3055B" w:rsidRPr="009977D8">
        <w:rPr>
          <w:rFonts w:ascii="Times New Roman" w:hAnsi="Times New Roman" w:cs="Times New Roman"/>
          <w:color w:val="5B9BD5" w:themeColor="accent1"/>
          <w:sz w:val="24"/>
          <w:szCs w:val="24"/>
          <w:lang w:val="en-GB"/>
        </w:rPr>
        <w:t>S</w:t>
      </w:r>
      <w:r w:rsidR="00577A05" w:rsidRPr="009977D8">
        <w:rPr>
          <w:rFonts w:ascii="Times New Roman" w:hAnsi="Times New Roman" w:cs="Times New Roman"/>
          <w:color w:val="5B9BD5" w:themeColor="accent1"/>
          <w:sz w:val="24"/>
          <w:szCs w:val="24"/>
          <w:lang w:val="en-GB"/>
        </w:rPr>
        <w:t xml:space="preserve">ection </w:t>
      </w:r>
      <w:r w:rsidR="00F3055B" w:rsidRPr="009977D8">
        <w:rPr>
          <w:rFonts w:ascii="Times New Roman" w:hAnsi="Times New Roman" w:cs="Times New Roman"/>
          <w:color w:val="5B9BD5" w:themeColor="accent1"/>
          <w:sz w:val="24"/>
          <w:szCs w:val="24"/>
          <w:lang w:val="en-GB"/>
        </w:rPr>
        <w:t xml:space="preserve">3 </w:t>
      </w:r>
      <w:r w:rsidR="00577A05" w:rsidRPr="009977D8">
        <w:rPr>
          <w:rFonts w:ascii="Times New Roman" w:hAnsi="Times New Roman" w:cs="Times New Roman"/>
          <w:color w:val="5B9BD5" w:themeColor="accent1"/>
          <w:sz w:val="24"/>
          <w:szCs w:val="24"/>
          <w:lang w:val="en-GB"/>
        </w:rPr>
        <w:t xml:space="preserve">alongside their links to </w:t>
      </w:r>
      <w:proofErr w:type="spellStart"/>
      <w:r w:rsidR="00577A05" w:rsidRPr="009977D8">
        <w:rPr>
          <w:rFonts w:ascii="Times New Roman" w:hAnsi="Times New Roman" w:cs="Times New Roman"/>
          <w:color w:val="5B9BD5" w:themeColor="accent1"/>
          <w:sz w:val="24"/>
          <w:szCs w:val="24"/>
          <w:lang w:val="en-GB"/>
        </w:rPr>
        <w:t>MaxEnt</w:t>
      </w:r>
      <w:proofErr w:type="spellEnd"/>
      <w:r w:rsidR="00577A05" w:rsidRPr="009977D8">
        <w:rPr>
          <w:rFonts w:ascii="Times New Roman" w:hAnsi="Times New Roman" w:cs="Times New Roman"/>
          <w:color w:val="5B9BD5" w:themeColor="accent1"/>
          <w:sz w:val="24"/>
          <w:szCs w:val="24"/>
          <w:lang w:val="en-GB"/>
        </w:rPr>
        <w:t xml:space="preserve"> and structural model identification.</w:t>
      </w:r>
    </w:p>
    <w:p w14:paraId="5715A993" w14:textId="7880CA2F"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--Strangely, right in the middle of the paper, Section 2.7 is devoted to the estimation of the number of compartments, with no link to</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 xml:space="preserve">entropy, even though its title is </w:t>
      </w:r>
      <w:r w:rsidRPr="009977D8">
        <w:rPr>
          <w:rFonts w:ascii="Times New Roman" w:hAnsi="Times New Roman" w:cs="Times New Roman"/>
          <w:i/>
          <w:iCs/>
          <w:sz w:val="24"/>
          <w:szCs w:val="24"/>
          <w:lang w:val="en-GB"/>
        </w:rPr>
        <w:t xml:space="preserve">Structural model identification via </w:t>
      </w:r>
      <w:proofErr w:type="spellStart"/>
      <w:r w:rsidRPr="009977D8">
        <w:rPr>
          <w:rFonts w:ascii="Times New Roman" w:hAnsi="Times New Roman" w:cs="Times New Roman"/>
          <w:i/>
          <w:iCs/>
          <w:sz w:val="24"/>
          <w:szCs w:val="24"/>
          <w:lang w:val="en-GB"/>
        </w:rPr>
        <w:t>MaxEnt</w:t>
      </w:r>
      <w:proofErr w:type="spellEnd"/>
      <w:r w:rsidRPr="009977D8">
        <w:rPr>
          <w:rFonts w:ascii="Times New Roman" w:hAnsi="Times New Roman" w:cs="Times New Roman"/>
          <w:sz w:val="24"/>
          <w:szCs w:val="24"/>
          <w:lang w:val="en-GB"/>
        </w:rPr>
        <w:t>.</w:t>
      </w:r>
    </w:p>
    <w:p w14:paraId="55ECB593" w14:textId="1C2F4D96" w:rsidR="006A267E" w:rsidRPr="009977D8" w:rsidRDefault="006A267E"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We changed the section title to “Structural model identification assisted by </w:t>
      </w:r>
      <w:proofErr w:type="spellStart"/>
      <w:r w:rsidRPr="009977D8">
        <w:rPr>
          <w:rFonts w:ascii="Times New Roman" w:hAnsi="Times New Roman" w:cs="Times New Roman"/>
          <w:sz w:val="24"/>
          <w:szCs w:val="24"/>
          <w:lang w:val="en-GB"/>
        </w:rPr>
        <w:t>MaxEnt</w:t>
      </w:r>
      <w:proofErr w:type="spellEnd"/>
      <w:r w:rsidRPr="009977D8">
        <w:rPr>
          <w:rFonts w:ascii="Times New Roman" w:hAnsi="Times New Roman" w:cs="Times New Roman"/>
          <w:sz w:val="24"/>
          <w:szCs w:val="24"/>
          <w:lang w:val="en-GB"/>
        </w:rPr>
        <w:t>”.</w:t>
      </w:r>
    </w:p>
    <w:p w14:paraId="1657CBC9" w14:textId="209AA5F6" w:rsidR="006A267E" w:rsidRPr="009977D8" w:rsidRDefault="006A267E"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Only the first paragraph in Section 2.7 is devoted to the estimation of number of compartments.</w:t>
      </w:r>
      <w:r w:rsidR="00FA1819" w:rsidRPr="009977D8">
        <w:rPr>
          <w:rFonts w:ascii="Times New Roman" w:hAnsi="Times New Roman" w:cs="Times New Roman"/>
          <w:color w:val="5B9BD5" w:themeColor="accent1"/>
          <w:sz w:val="24"/>
          <w:szCs w:val="24"/>
          <w:lang w:val="en-GB"/>
        </w:rPr>
        <w:t xml:space="preserve"> </w:t>
      </w:r>
      <w:r w:rsidR="000E77F0">
        <w:rPr>
          <w:rFonts w:ascii="Times New Roman" w:hAnsi="Times New Roman" w:cs="Times New Roman"/>
          <w:color w:val="5B9BD5" w:themeColor="accent1"/>
          <w:sz w:val="24"/>
          <w:szCs w:val="24"/>
          <w:lang w:val="en-GB"/>
        </w:rPr>
        <w:t>Identifying this number</w:t>
      </w:r>
      <w:r w:rsidR="00FA1819" w:rsidRPr="009977D8">
        <w:rPr>
          <w:rFonts w:ascii="Times New Roman" w:hAnsi="Times New Roman" w:cs="Times New Roman"/>
          <w:color w:val="5B9BD5" w:themeColor="accent1"/>
          <w:sz w:val="24"/>
          <w:szCs w:val="24"/>
          <w:lang w:val="en-GB"/>
        </w:rPr>
        <w:t xml:space="preserve"> </w:t>
      </w:r>
      <w:proofErr w:type="spellStart"/>
      <w:r w:rsidR="00FA1819" w:rsidRPr="009977D8">
        <w:rPr>
          <w:rFonts w:ascii="Times New Roman" w:hAnsi="Times New Roman" w:cs="Times New Roman"/>
          <w:color w:val="5B9BD5" w:themeColor="accent1"/>
          <w:sz w:val="24"/>
          <w:szCs w:val="24"/>
          <w:lang w:val="en-GB"/>
        </w:rPr>
        <w:t>number</w:t>
      </w:r>
      <w:proofErr w:type="spellEnd"/>
      <w:r w:rsidR="00FA1819" w:rsidRPr="009977D8">
        <w:rPr>
          <w:rFonts w:ascii="Times New Roman" w:hAnsi="Times New Roman" w:cs="Times New Roman"/>
          <w:color w:val="5B9BD5" w:themeColor="accent1"/>
          <w:sz w:val="24"/>
          <w:szCs w:val="24"/>
          <w:lang w:val="en-GB"/>
        </w:rPr>
        <w:t xml:space="preserve"> is a crucial first step for further model identification and</w:t>
      </w:r>
      <w:r w:rsidRPr="009977D8">
        <w:rPr>
          <w:rFonts w:ascii="Times New Roman" w:hAnsi="Times New Roman" w:cs="Times New Roman"/>
          <w:color w:val="5B9BD5" w:themeColor="accent1"/>
          <w:sz w:val="24"/>
          <w:szCs w:val="24"/>
          <w:lang w:val="en-GB"/>
        </w:rPr>
        <w:t xml:space="preserve"> cannot be assisted by </w:t>
      </w:r>
      <w:proofErr w:type="spellStart"/>
      <w:r w:rsidRPr="009977D8">
        <w:rPr>
          <w:rFonts w:ascii="Times New Roman" w:hAnsi="Times New Roman" w:cs="Times New Roman"/>
          <w:color w:val="5B9BD5" w:themeColor="accent1"/>
          <w:sz w:val="24"/>
          <w:szCs w:val="24"/>
          <w:lang w:val="en-GB"/>
        </w:rPr>
        <w:t>MaxEnt</w:t>
      </w:r>
      <w:proofErr w:type="spellEnd"/>
      <w:r w:rsidRPr="009977D8">
        <w:rPr>
          <w:rFonts w:ascii="Times New Roman" w:hAnsi="Times New Roman" w:cs="Times New Roman"/>
          <w:color w:val="5B9BD5" w:themeColor="accent1"/>
          <w:sz w:val="24"/>
          <w:szCs w:val="24"/>
          <w:lang w:val="en-GB"/>
        </w:rPr>
        <w:t xml:space="preserve">, as explained in the paragraph. One possible tool that can help identify the necessary number of pools is the transfer function of the system. This exact function is also crucial to further </w:t>
      </w:r>
      <w:proofErr w:type="spellStart"/>
      <w:r w:rsidRPr="009977D8">
        <w:rPr>
          <w:rFonts w:ascii="Times New Roman" w:hAnsi="Times New Roman" w:cs="Times New Roman"/>
          <w:color w:val="5B9BD5" w:themeColor="accent1"/>
          <w:sz w:val="24"/>
          <w:szCs w:val="24"/>
          <w:lang w:val="en-GB"/>
        </w:rPr>
        <w:t>MaxEnt</w:t>
      </w:r>
      <w:proofErr w:type="spellEnd"/>
      <w:r w:rsidRPr="009977D8">
        <w:rPr>
          <w:rFonts w:ascii="Times New Roman" w:hAnsi="Times New Roman" w:cs="Times New Roman"/>
          <w:color w:val="5B9BD5" w:themeColor="accent1"/>
          <w:sz w:val="24"/>
          <w:szCs w:val="24"/>
          <w:lang w:val="en-GB"/>
        </w:rPr>
        <w:t>-assisted identification of the model structure, such as external inputs and outputs and links between different compartments. We tried to make the connection clearer in the manuscript by adding a connecting sentence.</w:t>
      </w:r>
    </w:p>
    <w:p w14:paraId="1BF3C769" w14:textId="2BD83B37"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 xml:space="preserve">-- Why does </w:t>
      </w:r>
      <w:proofErr w:type="spellStart"/>
      <w:r w:rsidRPr="009977D8">
        <w:rPr>
          <w:rFonts w:ascii="Times New Roman" w:hAnsi="Times New Roman" w:cs="Times New Roman"/>
          <w:sz w:val="24"/>
          <w:szCs w:val="24"/>
          <w:lang w:val="en-GB"/>
        </w:rPr>
        <w:t>MaxCal</w:t>
      </w:r>
      <w:proofErr w:type="spellEnd"/>
      <w:r w:rsidRPr="009977D8">
        <w:rPr>
          <w:rFonts w:ascii="Times New Roman" w:hAnsi="Times New Roman" w:cs="Times New Roman"/>
          <w:sz w:val="24"/>
          <w:szCs w:val="24"/>
          <w:lang w:val="en-GB"/>
        </w:rPr>
        <w:t xml:space="preserve"> only appear in the conclusion? It would have been </w:t>
      </w:r>
      <w:r w:rsidR="00650A3F" w:rsidRPr="009977D8">
        <w:rPr>
          <w:rFonts w:ascii="Times New Roman" w:hAnsi="Times New Roman" w:cs="Times New Roman"/>
          <w:sz w:val="24"/>
          <w:szCs w:val="24"/>
          <w:lang w:val="en-GB"/>
        </w:rPr>
        <w:t>w</w:t>
      </w:r>
      <w:r w:rsidRPr="009977D8">
        <w:rPr>
          <w:rFonts w:ascii="Times New Roman" w:hAnsi="Times New Roman" w:cs="Times New Roman"/>
          <w:sz w:val="24"/>
          <w:szCs w:val="24"/>
          <w:lang w:val="en-GB"/>
        </w:rPr>
        <w:t>elcome in the introduction, as a method linked to both</w:t>
      </w:r>
      <w:r w:rsidR="00650A3F" w:rsidRPr="009977D8">
        <w:rPr>
          <w:rFonts w:ascii="Times New Roman" w:hAnsi="Times New Roman" w:cs="Times New Roman"/>
          <w:sz w:val="24"/>
          <w:szCs w:val="24"/>
          <w:lang w:val="en-GB"/>
        </w:rPr>
        <w:t xml:space="preserve"> </w:t>
      </w:r>
      <w:r w:rsidRPr="009977D8">
        <w:rPr>
          <w:rFonts w:ascii="Times New Roman" w:hAnsi="Times New Roman" w:cs="Times New Roman"/>
          <w:sz w:val="24"/>
          <w:szCs w:val="24"/>
          <w:lang w:val="en-GB"/>
        </w:rPr>
        <w:t>entropy and Markov chains.</w:t>
      </w:r>
    </w:p>
    <w:p w14:paraId="1A195AE5" w14:textId="009B64F2" w:rsidR="00EA5652" w:rsidRPr="009977D8" w:rsidRDefault="00EA5652"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 xml:space="preserve">We discern our theory now already in the introduction from </w:t>
      </w:r>
      <w:proofErr w:type="spellStart"/>
      <w:r w:rsidRPr="009977D8">
        <w:rPr>
          <w:rFonts w:ascii="Times New Roman" w:hAnsi="Times New Roman" w:cs="Times New Roman"/>
          <w:color w:val="5B9BD5" w:themeColor="accent1"/>
          <w:sz w:val="24"/>
          <w:szCs w:val="24"/>
          <w:lang w:val="en-GB"/>
        </w:rPr>
        <w:t>MaxCal</w:t>
      </w:r>
      <w:proofErr w:type="spellEnd"/>
      <w:r w:rsidRPr="009977D8">
        <w:rPr>
          <w:rFonts w:ascii="Times New Roman" w:hAnsi="Times New Roman" w:cs="Times New Roman"/>
          <w:color w:val="5B9BD5" w:themeColor="accent1"/>
          <w:sz w:val="24"/>
          <w:szCs w:val="24"/>
          <w:lang w:val="en-GB"/>
        </w:rPr>
        <w:t xml:space="preserve"> to avoid initial confusion around the term “path entropy”.</w:t>
      </w:r>
    </w:p>
    <w:p w14:paraId="261114EF" w14:textId="77777777" w:rsidR="00650A3F" w:rsidRPr="009977D8" w:rsidRDefault="00650A3F" w:rsidP="0007794B">
      <w:pPr>
        <w:spacing w:after="0"/>
        <w:jc w:val="both"/>
        <w:rPr>
          <w:rFonts w:ascii="Times New Roman" w:hAnsi="Times New Roman" w:cs="Times New Roman"/>
          <w:sz w:val="24"/>
          <w:szCs w:val="24"/>
          <w:lang w:val="en-GB"/>
        </w:rPr>
      </w:pPr>
    </w:p>
    <w:p w14:paraId="6BD22C33" w14:textId="7235BE37" w:rsidR="00994BA8" w:rsidRPr="009977D8" w:rsidRDefault="00994BA8" w:rsidP="0007794B">
      <w:pPr>
        <w:spacing w:after="0"/>
        <w:jc w:val="both"/>
        <w:rPr>
          <w:rFonts w:ascii="Times New Roman" w:hAnsi="Times New Roman" w:cs="Times New Roman"/>
          <w:sz w:val="24"/>
          <w:szCs w:val="24"/>
          <w:lang w:val="en-GB"/>
        </w:rPr>
      </w:pPr>
      <w:r w:rsidRPr="009977D8">
        <w:rPr>
          <w:rFonts w:ascii="Times New Roman" w:hAnsi="Times New Roman" w:cs="Times New Roman"/>
          <w:sz w:val="24"/>
          <w:szCs w:val="24"/>
          <w:lang w:val="en-GB"/>
        </w:rPr>
        <w:t>All in all, my advice is to reject the paper, not finalized enough for publication.</w:t>
      </w:r>
    </w:p>
    <w:p w14:paraId="20D5815F" w14:textId="01E9D68D" w:rsidR="00DC61C3" w:rsidRPr="009977D8" w:rsidRDefault="00DC61C3" w:rsidP="0007794B">
      <w:pPr>
        <w:spacing w:after="0"/>
        <w:jc w:val="both"/>
        <w:rPr>
          <w:rFonts w:ascii="Times New Roman" w:hAnsi="Times New Roman" w:cs="Times New Roman"/>
          <w:color w:val="5B9BD5" w:themeColor="accent1"/>
          <w:sz w:val="24"/>
          <w:szCs w:val="24"/>
          <w:lang w:val="en-GB"/>
        </w:rPr>
      </w:pPr>
      <w:r w:rsidRPr="009977D8">
        <w:rPr>
          <w:rFonts w:ascii="Times New Roman" w:hAnsi="Times New Roman" w:cs="Times New Roman"/>
          <w:color w:val="5B9BD5" w:themeColor="accent1"/>
          <w:sz w:val="24"/>
          <w:szCs w:val="24"/>
          <w:lang w:val="en-GB"/>
        </w:rPr>
        <w:t>We are very grateful to the reviewer for his</w:t>
      </w:r>
      <w:r w:rsidR="00BA41F9" w:rsidRPr="009977D8">
        <w:rPr>
          <w:rFonts w:ascii="Times New Roman" w:hAnsi="Times New Roman" w:cs="Times New Roman"/>
          <w:color w:val="5B9BD5" w:themeColor="accent1"/>
          <w:sz w:val="24"/>
          <w:szCs w:val="24"/>
          <w:lang w:val="en-GB"/>
        </w:rPr>
        <w:t>/her</w:t>
      </w:r>
      <w:r w:rsidRPr="009977D8">
        <w:rPr>
          <w:rFonts w:ascii="Times New Roman" w:hAnsi="Times New Roman" w:cs="Times New Roman"/>
          <w:color w:val="5B9BD5" w:themeColor="accent1"/>
          <w:sz w:val="24"/>
          <w:szCs w:val="24"/>
          <w:lang w:val="en-GB"/>
        </w:rPr>
        <w:t xml:space="preserve"> thorough reading of the manuscript</w:t>
      </w:r>
      <w:r w:rsidR="00BA41F9" w:rsidRPr="009977D8">
        <w:rPr>
          <w:rFonts w:ascii="Times New Roman" w:hAnsi="Times New Roman" w:cs="Times New Roman"/>
          <w:color w:val="5B9BD5" w:themeColor="accent1"/>
          <w:sz w:val="24"/>
          <w:szCs w:val="24"/>
          <w:lang w:val="en-GB"/>
        </w:rPr>
        <w:t xml:space="preserve"> and his/her insightful remarks. </w:t>
      </w:r>
      <w:r w:rsidRPr="009977D8">
        <w:rPr>
          <w:rFonts w:ascii="Times New Roman" w:hAnsi="Times New Roman" w:cs="Times New Roman"/>
          <w:color w:val="5B9BD5" w:themeColor="accent1"/>
          <w:sz w:val="24"/>
          <w:szCs w:val="24"/>
          <w:lang w:val="en-GB"/>
        </w:rPr>
        <w:t xml:space="preserve">Not only did he/she appreciate the novelty of our approach, he/she also provided us with very useful comments which allowed us to significantly improve the manuscript in its </w:t>
      </w:r>
      <w:r w:rsidR="00E13086" w:rsidRPr="009977D8">
        <w:rPr>
          <w:rFonts w:ascii="Times New Roman" w:hAnsi="Times New Roman" w:cs="Times New Roman"/>
          <w:color w:val="5B9BD5" w:themeColor="accent1"/>
          <w:sz w:val="24"/>
          <w:szCs w:val="24"/>
          <w:lang w:val="en-GB"/>
        </w:rPr>
        <w:t>display</w:t>
      </w:r>
      <w:r w:rsidRPr="009977D8">
        <w:rPr>
          <w:rFonts w:ascii="Times New Roman" w:hAnsi="Times New Roman" w:cs="Times New Roman"/>
          <w:color w:val="5B9BD5" w:themeColor="accent1"/>
          <w:sz w:val="24"/>
          <w:szCs w:val="24"/>
          <w:lang w:val="en-GB"/>
        </w:rPr>
        <w:t xml:space="preserve"> of the fundamental properties of the newly introdu</w:t>
      </w:r>
      <w:r w:rsidR="00F3055B" w:rsidRPr="009977D8">
        <w:rPr>
          <w:rFonts w:ascii="Times New Roman" w:hAnsi="Times New Roman" w:cs="Times New Roman"/>
          <w:color w:val="5B9BD5" w:themeColor="accent1"/>
          <w:sz w:val="24"/>
          <w:szCs w:val="24"/>
          <w:lang w:val="en-GB"/>
        </w:rPr>
        <w:t xml:space="preserve">ced entropy </w:t>
      </w:r>
      <w:r w:rsidR="00F3055B" w:rsidRPr="009977D8">
        <w:rPr>
          <w:rFonts w:ascii="Times New Roman" w:hAnsi="Times New Roman" w:cs="Times New Roman"/>
          <w:color w:val="5B9BD5" w:themeColor="accent1"/>
          <w:sz w:val="24"/>
          <w:szCs w:val="24"/>
          <w:lang w:val="en-GB"/>
        </w:rPr>
        <w:lastRenderedPageBreak/>
        <w:t>measures</w:t>
      </w:r>
      <w:r w:rsidR="00E13086" w:rsidRPr="009977D8">
        <w:rPr>
          <w:rFonts w:ascii="Times New Roman" w:hAnsi="Times New Roman" w:cs="Times New Roman"/>
          <w:color w:val="5B9BD5" w:themeColor="accent1"/>
          <w:sz w:val="24"/>
          <w:szCs w:val="24"/>
          <w:lang w:val="en-GB"/>
        </w:rPr>
        <w:t>, in their application to the problem of structural model selection, and in their interpretation on a scale larger than the presented examples.</w:t>
      </w:r>
    </w:p>
    <w:p w14:paraId="14FAF500" w14:textId="77777777" w:rsidR="00994BA8" w:rsidRDefault="00994BA8" w:rsidP="0007794B">
      <w:pPr>
        <w:jc w:val="both"/>
        <w:rPr>
          <w:rFonts w:ascii="Times New Roman" w:hAnsi="Times New Roman" w:cs="Times New Roman"/>
          <w:sz w:val="24"/>
          <w:szCs w:val="24"/>
          <w:lang w:val="en-GB"/>
        </w:rPr>
      </w:pPr>
    </w:p>
    <w:p w14:paraId="5644670F" w14:textId="77777777" w:rsidR="00D741E3" w:rsidRDefault="00D741E3" w:rsidP="0007794B">
      <w:pPr>
        <w:jc w:val="both"/>
        <w:rPr>
          <w:rFonts w:ascii="Times New Roman" w:hAnsi="Times New Roman" w:cs="Times New Roman"/>
          <w:sz w:val="24"/>
          <w:szCs w:val="24"/>
          <w:lang w:val="en-GB"/>
        </w:rPr>
      </w:pPr>
    </w:p>
    <w:p w14:paraId="0890B06A" w14:textId="62D28802" w:rsidR="00D741E3" w:rsidRDefault="00D741E3" w:rsidP="0007794B">
      <w:pPr>
        <w:jc w:val="both"/>
        <w:rPr>
          <w:rFonts w:ascii="Times New Roman" w:hAnsi="Times New Roman" w:cs="Times New Roman"/>
          <w:sz w:val="24"/>
          <w:szCs w:val="24"/>
          <w:lang w:val="en-GB"/>
        </w:rPr>
      </w:pPr>
      <w:r w:rsidRPr="00D741E3">
        <w:rPr>
          <w:rFonts w:ascii="Times New Roman" w:hAnsi="Times New Roman" w:cs="Times New Roman"/>
          <w:sz w:val="24"/>
          <w:szCs w:val="24"/>
          <w:lang w:val="en-GB"/>
        </w:rPr>
        <w:t>We hope this new version adequately addresses the reviewers’ comments and is now suitable for publication.</w:t>
      </w:r>
    </w:p>
    <w:p w14:paraId="64D40DB6" w14:textId="77777777" w:rsidR="00D741E3" w:rsidRPr="00D741E3" w:rsidRDefault="00D741E3" w:rsidP="00D741E3">
      <w:pPr>
        <w:rPr>
          <w:rFonts w:ascii="Times New Roman" w:hAnsi="Times New Roman" w:cs="Times New Roman"/>
          <w:sz w:val="24"/>
          <w:szCs w:val="24"/>
          <w:lang w:val="en-GB"/>
        </w:rPr>
      </w:pPr>
    </w:p>
    <w:p w14:paraId="31CC7A98" w14:textId="0989B7B3" w:rsidR="00D741E3" w:rsidRDefault="00D741E3" w:rsidP="00D741E3">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58240" behindDoc="1" locked="0" layoutInCell="1" allowOverlap="1" wp14:anchorId="0D69CB36" wp14:editId="1404BE68">
            <wp:simplePos x="0" y="0"/>
            <wp:positionH relativeFrom="column">
              <wp:posOffset>-280670</wp:posOffset>
            </wp:positionH>
            <wp:positionV relativeFrom="page">
              <wp:posOffset>3657600</wp:posOffset>
            </wp:positionV>
            <wp:extent cx="1524000" cy="704850"/>
            <wp:effectExtent l="0" t="0" r="0" b="0"/>
            <wp:wrapTopAndBottom/>
            <wp:docPr id="2001961699"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61699" name="Picture 1" descr="A signature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24000" cy="704850"/>
                    </a:xfrm>
                    <a:prstGeom prst="rect">
                      <a:avLst/>
                    </a:prstGeom>
                  </pic:spPr>
                </pic:pic>
              </a:graphicData>
            </a:graphic>
          </wp:anchor>
        </w:drawing>
      </w:r>
      <w:r w:rsidRPr="00D741E3">
        <w:rPr>
          <w:rFonts w:ascii="Times New Roman" w:hAnsi="Times New Roman" w:cs="Times New Roman"/>
          <w:sz w:val="24"/>
          <w:szCs w:val="24"/>
          <w:lang w:val="en-GB"/>
        </w:rPr>
        <w:t>Sincerely,</w:t>
      </w:r>
    </w:p>
    <w:p w14:paraId="496F11CB" w14:textId="59FFCEF5" w:rsidR="00D741E3" w:rsidRPr="009977D8" w:rsidRDefault="00D741E3" w:rsidP="00D741E3">
      <w:pPr>
        <w:rPr>
          <w:rFonts w:ascii="Times New Roman" w:hAnsi="Times New Roman" w:cs="Times New Roman"/>
          <w:sz w:val="24"/>
          <w:szCs w:val="24"/>
          <w:lang w:val="en-GB"/>
        </w:rPr>
      </w:pPr>
      <w:r w:rsidRPr="00D741E3">
        <w:rPr>
          <w:rFonts w:ascii="Times New Roman" w:hAnsi="Times New Roman" w:cs="Times New Roman"/>
          <w:sz w:val="24"/>
          <w:szCs w:val="24"/>
          <w:lang w:val="en-GB"/>
        </w:rPr>
        <w:t>Holger Metzler</w:t>
      </w:r>
    </w:p>
    <w:sectPr w:rsidR="00D741E3" w:rsidRPr="00997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UnicodeMS">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5BFB"/>
    <w:multiLevelType w:val="hybridMultilevel"/>
    <w:tmpl w:val="5B44DB52"/>
    <w:lvl w:ilvl="0" w:tplc="3C225864">
      <w:start w:val="3"/>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70761FB1"/>
    <w:multiLevelType w:val="hybridMultilevel"/>
    <w:tmpl w:val="772EB020"/>
    <w:lvl w:ilvl="0" w:tplc="DBE098E8">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CD66B08"/>
    <w:multiLevelType w:val="hybridMultilevel"/>
    <w:tmpl w:val="26D87E4A"/>
    <w:lvl w:ilvl="0" w:tplc="CD12E2F4">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31696741">
    <w:abstractNumId w:val="1"/>
  </w:num>
  <w:num w:numId="2" w16cid:durableId="1571498575">
    <w:abstractNumId w:val="2"/>
  </w:num>
  <w:num w:numId="3" w16cid:durableId="99984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BF"/>
    <w:rsid w:val="0007794B"/>
    <w:rsid w:val="000E77F0"/>
    <w:rsid w:val="00170771"/>
    <w:rsid w:val="001A34A3"/>
    <w:rsid w:val="002B0CCB"/>
    <w:rsid w:val="002F74B6"/>
    <w:rsid w:val="00307004"/>
    <w:rsid w:val="00334574"/>
    <w:rsid w:val="00343F7B"/>
    <w:rsid w:val="003462CE"/>
    <w:rsid w:val="003531B0"/>
    <w:rsid w:val="003A2252"/>
    <w:rsid w:val="004054D8"/>
    <w:rsid w:val="004069E1"/>
    <w:rsid w:val="004069E6"/>
    <w:rsid w:val="00431FCC"/>
    <w:rsid w:val="00461A87"/>
    <w:rsid w:val="004D02CC"/>
    <w:rsid w:val="0052417B"/>
    <w:rsid w:val="00541DB4"/>
    <w:rsid w:val="00577A05"/>
    <w:rsid w:val="005A30A0"/>
    <w:rsid w:val="005F5536"/>
    <w:rsid w:val="00626046"/>
    <w:rsid w:val="00650A3F"/>
    <w:rsid w:val="006A267E"/>
    <w:rsid w:val="006C5F57"/>
    <w:rsid w:val="00707E6B"/>
    <w:rsid w:val="007210AA"/>
    <w:rsid w:val="00725BCA"/>
    <w:rsid w:val="00741EC1"/>
    <w:rsid w:val="0074506D"/>
    <w:rsid w:val="00753B80"/>
    <w:rsid w:val="00794B82"/>
    <w:rsid w:val="008A769D"/>
    <w:rsid w:val="008C74D2"/>
    <w:rsid w:val="008D4429"/>
    <w:rsid w:val="0093462D"/>
    <w:rsid w:val="0096086D"/>
    <w:rsid w:val="00994BA8"/>
    <w:rsid w:val="009977D8"/>
    <w:rsid w:val="009A43AD"/>
    <w:rsid w:val="009B4D9A"/>
    <w:rsid w:val="009D1CEC"/>
    <w:rsid w:val="009F3DB3"/>
    <w:rsid w:val="00A023F6"/>
    <w:rsid w:val="00A266B5"/>
    <w:rsid w:val="00A92A5F"/>
    <w:rsid w:val="00AC398F"/>
    <w:rsid w:val="00AE3259"/>
    <w:rsid w:val="00B01F3A"/>
    <w:rsid w:val="00B450ED"/>
    <w:rsid w:val="00B97CDA"/>
    <w:rsid w:val="00BA41F9"/>
    <w:rsid w:val="00BA5BB3"/>
    <w:rsid w:val="00C86A10"/>
    <w:rsid w:val="00D3198D"/>
    <w:rsid w:val="00D52653"/>
    <w:rsid w:val="00D655BF"/>
    <w:rsid w:val="00D741E3"/>
    <w:rsid w:val="00D9183E"/>
    <w:rsid w:val="00DC61C3"/>
    <w:rsid w:val="00E13086"/>
    <w:rsid w:val="00E25251"/>
    <w:rsid w:val="00E36E9B"/>
    <w:rsid w:val="00E56027"/>
    <w:rsid w:val="00E61B15"/>
    <w:rsid w:val="00EA5652"/>
    <w:rsid w:val="00F3055B"/>
    <w:rsid w:val="00FA1819"/>
    <w:rsid w:val="00FA19C8"/>
    <w:rsid w:val="00FC78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40A0"/>
  <w15:chartTrackingRefBased/>
  <w15:docId w15:val="{64B1982D-F31A-47EB-ACC7-06C18BC5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0ED"/>
    <w:pPr>
      <w:ind w:left="720"/>
      <w:contextualSpacing/>
    </w:pPr>
  </w:style>
  <w:style w:type="character" w:customStyle="1" w:styleId="yiv4413469875gmail-normaltextrun">
    <w:name w:val="yiv4413469875gmail-normaltextrun"/>
    <w:basedOn w:val="DefaultParagraphFont"/>
    <w:rsid w:val="0074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3118</Words>
  <Characters>16528</Characters>
  <Application>Microsoft Office Word</Application>
  <DocSecurity>0</DocSecurity>
  <Lines>137</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SLU</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Metzler</dc:creator>
  <cp:keywords/>
  <dc:description/>
  <cp:lastModifiedBy>Holger Metzler</cp:lastModifiedBy>
  <cp:revision>10</cp:revision>
  <dcterms:created xsi:type="dcterms:W3CDTF">2023-07-11T12:14:00Z</dcterms:created>
  <dcterms:modified xsi:type="dcterms:W3CDTF">2023-07-19T09:23:00Z</dcterms:modified>
</cp:coreProperties>
</file>